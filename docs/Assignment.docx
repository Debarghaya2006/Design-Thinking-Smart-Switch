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296EA4" w14:textId="77777777" w:rsidR="007A66ED" w:rsidRPr="00A26B93" w:rsidRDefault="007A66ED" w:rsidP="00EF1F3F">
      <w:pPr>
        <w:pStyle w:val="Title"/>
        <w:rPr>
          <w:rFonts w:ascii="JetBrainsMono NF" w:hAnsi="JetBrainsMono NF" w:cs="JetBrainsMono NF"/>
        </w:rPr>
      </w:pPr>
      <w:r w:rsidRPr="00A26B93">
        <w:rPr>
          <w:rFonts w:ascii="JetBrainsMono NF" w:hAnsi="JetBrainsMono NF" w:cs="JetBrainsMono NF"/>
        </w:rPr>
        <w:t>Smart Switch using Arduino</w:t>
      </w:r>
    </w:p>
    <w:p w14:paraId="0EA11C09" w14:textId="77777777" w:rsidR="004F467D" w:rsidRPr="00A26B93" w:rsidRDefault="004F467D" w:rsidP="004F467D">
      <w:pPr>
        <w:pStyle w:val="Subtitle"/>
        <w:rPr>
          <w:rFonts w:ascii="JetBrainsMono NF" w:hAnsi="JetBrainsMono NF" w:cs="JetBrainsMono NF"/>
        </w:rPr>
      </w:pPr>
      <w:r w:rsidRPr="00A26B93">
        <w:rPr>
          <w:rFonts w:ascii="JetBrainsMono NF" w:hAnsi="JetBrainsMono NF" w:cs="JetBrainsMono NF"/>
        </w:rPr>
        <w:t>From Flip to Smart: Revolutionizing Control with Arduino</w:t>
      </w:r>
    </w:p>
    <w:p w14:paraId="0372A60A" w14:textId="298CF03F" w:rsidR="00776574" w:rsidRPr="00A26B93" w:rsidRDefault="00776574" w:rsidP="00776574">
      <w:pPr>
        <w:rPr>
          <w:rStyle w:val="SubtleEmphasis"/>
          <w:rFonts w:ascii="JetBrainsMono NF" w:hAnsi="JetBrainsMono NF" w:cs="JetBrainsMono NF"/>
        </w:rPr>
      </w:pPr>
      <w:r w:rsidRPr="00A26B93">
        <w:rPr>
          <w:rStyle w:val="SubtleEmphasis"/>
          <w:rFonts w:ascii="JetBrainsMono NF" w:hAnsi="JetBrainsMono NF" w:cs="JetBrainsMono NF"/>
        </w:rPr>
        <w:t>Effortless Control, Smarter Living with Arduino.</w:t>
      </w:r>
    </w:p>
    <w:p w14:paraId="22868B95" w14:textId="77777777" w:rsidR="007A66ED" w:rsidRPr="00A26B93" w:rsidRDefault="007A66ED" w:rsidP="00E71991">
      <w:pPr>
        <w:pStyle w:val="Heading1"/>
        <w:jc w:val="both"/>
        <w:rPr>
          <w:rFonts w:ascii="JetBrainsMono NF" w:hAnsi="JetBrainsMono NF" w:cs="JetBrainsMono NF"/>
        </w:rPr>
      </w:pPr>
      <w:r w:rsidRPr="00A26B93">
        <w:rPr>
          <w:rFonts w:ascii="JetBrainsMono NF" w:hAnsi="JetBrainsMono NF" w:cs="JetBrainsMono NF"/>
        </w:rPr>
        <w:t>The Survey and Identification of the Problem </w:t>
      </w:r>
    </w:p>
    <w:p w14:paraId="1EA58C4D"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Visit in Group</w:t>
      </w:r>
    </w:p>
    <w:p w14:paraId="50043027"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We went to nearby shops and rather small road side shacks to check what electrical appliances they employed. This is especially in regard to the regular switch operations of a systems.</w:t>
      </w:r>
    </w:p>
    <w:p w14:paraId="4BB81B43"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Identification of the Issue</w:t>
      </w:r>
    </w:p>
    <w:p w14:paraId="70FAC409"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Nonetheless from our field visit, we have managed to discover some challenges:</w:t>
      </w:r>
    </w:p>
    <w:p w14:paraId="5F3F8048"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Torment</w:t>
      </w:r>
    </w:p>
    <w:p w14:paraId="22294378"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Lights and fans are switched on and off manually, which is a pain especially working in a multi-switch environment.</w:t>
      </w:r>
    </w:p>
    <w:p w14:paraId="240E08FE"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Not only are they almost always out of the question, but the cases of the vents are usually located in hotels and food stalls ways that it is almost impossible to make them user friendly.</w:t>
      </w:r>
    </w:p>
    <w:p w14:paraId="497BCD2B"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Wastage of Energy</w:t>
      </w:r>
    </w:p>
    <w:p w14:paraId="2D7ABCBE"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There are times when due to negligence, people leave the fans and lights on, which is a sheer wanton use of energy and ultimately more bills to pay.</w:t>
      </w:r>
    </w:p>
    <w:p w14:paraId="58A7A1DC"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Price</w:t>
      </w:r>
    </w:p>
    <w:p w14:paraId="31F950C9"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commercial smart home systems are designed in a way which makes it impossible for small organizations to implement hence takes away the automation aspect.</w:t>
      </w:r>
    </w:p>
    <w:p w14:paraId="449CFD05" w14:textId="77777777" w:rsidR="007A66ED" w:rsidRPr="00A26B93" w:rsidRDefault="007A66ED" w:rsidP="00E71991">
      <w:pPr>
        <w:pStyle w:val="Heading1"/>
        <w:jc w:val="both"/>
        <w:rPr>
          <w:rFonts w:ascii="JetBrainsMono NF" w:hAnsi="JetBrainsMono NF" w:cs="JetBrainsMono NF"/>
        </w:rPr>
      </w:pPr>
      <w:r w:rsidRPr="00A26B93">
        <w:rPr>
          <w:rFonts w:ascii="JetBrainsMono NF" w:hAnsi="JetBrainsMono NF" w:cs="JetBrainsMono NF"/>
        </w:rPr>
        <w:lastRenderedPageBreak/>
        <w:t>Analysis and Selection</w:t>
      </w:r>
    </w:p>
    <w:p w14:paraId="55A38607"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Problem Analysis</w:t>
      </w:r>
    </w:p>
    <w:p w14:paraId="7D5992E1"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We assessed the occurrence and the intensity of the existing problems among local businesses and consumers. Manual switch operation was one of the issues identified as highly inconvenient due to its frequent waste of energy and the hindrance of operations. For small business owners just starting out, this was an even greater drawback since such systems of automation came with a cost that they could not incur. This made them incur unnecessary costs on their operations while not providing good service to their clients.</w:t>
      </w:r>
    </w:p>
    <w:p w14:paraId="7064C7DB" w14:textId="77777777" w:rsidR="007A66ED" w:rsidRPr="00A26B93" w:rsidRDefault="007A66ED" w:rsidP="00A26B93">
      <w:pPr>
        <w:pStyle w:val="Heading2"/>
        <w:rPr>
          <w:rFonts w:ascii="JetBrainsMono NF" w:hAnsi="JetBrainsMono NF" w:cs="JetBrainsMono NF"/>
        </w:rPr>
      </w:pPr>
      <w:r w:rsidRPr="00A26B93">
        <w:rPr>
          <w:rFonts w:ascii="JetBrainsMono NF" w:hAnsi="JetBrainsMono NF" w:cs="JetBrainsMono NF"/>
        </w:rPr>
        <w:t>Problem Selection </w:t>
      </w:r>
    </w:p>
    <w:p w14:paraId="65542227"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We opted on two problems:</w:t>
      </w:r>
    </w:p>
    <w:p w14:paraId="67AF2D46" w14:textId="77777777" w:rsidR="007A66ED" w:rsidRPr="00A26B93" w:rsidRDefault="007A66ED" w:rsidP="00E71991">
      <w:pPr>
        <w:pStyle w:val="ListParagraph"/>
        <w:numPr>
          <w:ilvl w:val="0"/>
          <w:numId w:val="1"/>
        </w:numPr>
        <w:jc w:val="both"/>
        <w:rPr>
          <w:rFonts w:ascii="JetBrainsMono NF" w:hAnsi="JetBrainsMono NF" w:cs="JetBrainsMono NF"/>
        </w:rPr>
      </w:pPr>
      <w:r w:rsidRPr="00A26B93">
        <w:rPr>
          <w:rFonts w:ascii="JetBrainsMono NF" w:hAnsi="JetBrainsMono NF" w:cs="JetBrainsMono NF"/>
        </w:rPr>
        <w:t>The difficulties evoked by the manual operation of the switch- hardware that is managed remotely will be provided.</w:t>
      </w:r>
    </w:p>
    <w:p w14:paraId="4668C0FA" w14:textId="77777777" w:rsidR="007A66ED" w:rsidRPr="00A26B93" w:rsidRDefault="007A66ED" w:rsidP="00E71991">
      <w:pPr>
        <w:pStyle w:val="ListParagraph"/>
        <w:numPr>
          <w:ilvl w:val="0"/>
          <w:numId w:val="1"/>
        </w:numPr>
        <w:jc w:val="both"/>
        <w:rPr>
          <w:rFonts w:ascii="JetBrainsMono NF" w:hAnsi="JetBrainsMono NF" w:cs="JetBrainsMono NF"/>
        </w:rPr>
      </w:pPr>
      <w:r w:rsidRPr="00A26B93">
        <w:rPr>
          <w:rFonts w:ascii="JetBrainsMono NF" w:hAnsi="JetBrainsMono NF" w:cs="JetBrainsMono NF"/>
        </w:rPr>
        <w:t>Switch off forgetfulness – forgetfulness in switching off causes treatable energy consumption habits that can be avoided.</w:t>
      </w:r>
    </w:p>
    <w:p w14:paraId="3BC01BE6"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These problems were accepted since they affect a large number of consumers and would be reasonable, easy and energy saving.</w:t>
      </w:r>
    </w:p>
    <w:p w14:paraId="53FB21AB" w14:textId="77777777" w:rsidR="007A66ED" w:rsidRPr="00A26B93" w:rsidRDefault="007A66ED" w:rsidP="00E71991">
      <w:pPr>
        <w:pStyle w:val="Heading1"/>
        <w:jc w:val="both"/>
        <w:rPr>
          <w:rFonts w:ascii="JetBrainsMono NF" w:hAnsi="JetBrainsMono NF" w:cs="JetBrainsMono NF"/>
        </w:rPr>
      </w:pPr>
      <w:r w:rsidRPr="00A26B93">
        <w:rPr>
          <w:rFonts w:ascii="JetBrainsMono NF" w:hAnsi="JetBrainsMono NF" w:cs="JetBrainsMono NF"/>
        </w:rPr>
        <w:t>The Solution</w:t>
      </w:r>
    </w:p>
    <w:p w14:paraId="6447722A"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Product Design</w:t>
      </w:r>
    </w:p>
    <w:p w14:paraId="23F39551"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That is why we propose a smart switch system in which the users would be able to operate their home electrical devices both by the use of a remote and through the web server. This system will:</w:t>
      </w:r>
    </w:p>
    <w:p w14:paraId="52B41905"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Allow random switches to be operated from a distance through the help of a small remote.</w:t>
      </w:r>
    </w:p>
    <w:p w14:paraId="6230B16D"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Let the switches be controlled over a web-based server which can be operated using a mobile phone or a computer from anywhere.</w:t>
      </w:r>
    </w:p>
    <w:p w14:paraId="01138FEC"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Add a smart feature which saves power by turning off appliances after certain time.</w:t>
      </w:r>
    </w:p>
    <w:p w14:paraId="668504BC" w14:textId="77777777" w:rsidR="007A66ED" w:rsidRPr="00A26B93" w:rsidRDefault="007A66ED" w:rsidP="00E71991">
      <w:pPr>
        <w:pStyle w:val="ListParagraph"/>
        <w:numPr>
          <w:ilvl w:val="0"/>
          <w:numId w:val="2"/>
        </w:numPr>
        <w:jc w:val="both"/>
        <w:rPr>
          <w:rFonts w:ascii="JetBrainsMono NF" w:hAnsi="JetBrainsMono NF" w:cs="JetBrainsMono NF"/>
        </w:rPr>
      </w:pPr>
      <w:r w:rsidRPr="00A26B93">
        <w:rPr>
          <w:rFonts w:ascii="JetBrainsMono NF" w:hAnsi="JetBrainsMono NF" w:cs="JetBrainsMono NF"/>
        </w:rPr>
        <w:t>Make sure the design is low cost and easy to install, suitable for end users and small businesses.</w:t>
      </w:r>
    </w:p>
    <w:p w14:paraId="18137C63"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Technical Specifications</w:t>
      </w:r>
    </w:p>
    <w:p w14:paraId="541D0614" w14:textId="5E046225" w:rsidR="00052453" w:rsidRPr="00052453" w:rsidRDefault="00052453">
      <w:pPr>
        <w:pStyle w:val="Heading3"/>
        <w:rPr>
          <w:ins w:id="0" w:author="Debarghaya Mitra" w:date="2024-09-15T00:11:00Z" w16du:dateUtc="2024-09-14T18:41:00Z"/>
          <w:rFonts w:ascii="JetBrainsMono NF" w:hAnsi="JetBrainsMono NF" w:cs="JetBrainsMono NF"/>
          <w:rPrChange w:id="1" w:author="Debarghaya Mitra" w:date="2024-09-15T00:11:00Z" w16du:dateUtc="2024-09-14T18:41:00Z">
            <w:rPr>
              <w:ins w:id="2" w:author="Debarghaya Mitra" w:date="2024-09-15T00:11:00Z" w16du:dateUtc="2024-09-14T18:41:00Z"/>
            </w:rPr>
          </w:rPrChange>
        </w:rPr>
        <w:pPrChange w:id="3" w:author="Debarghaya Mitra" w:date="2024-09-15T00:11:00Z" w16du:dateUtc="2024-09-14T18:41:00Z">
          <w:pPr>
            <w:jc w:val="both"/>
          </w:pPr>
        </w:pPrChange>
      </w:pPr>
      <w:ins w:id="4" w:author="Debarghaya Mitra" w:date="2024-09-15T00:10:00Z" w16du:dateUtc="2024-09-14T18:40:00Z">
        <w:r w:rsidRPr="00052453">
          <w:rPr>
            <w:rFonts w:ascii="JetBrainsMono NF" w:hAnsi="JetBrainsMono NF" w:cs="JetBrainsMono NF"/>
            <w:rPrChange w:id="5" w:author="Debarghaya Mitra" w:date="2024-09-15T00:11:00Z" w16du:dateUtc="2024-09-14T18:41:00Z">
              <w:rPr/>
            </w:rPrChange>
          </w:rPr>
          <w:t>Arduino Board</w:t>
        </w:r>
      </w:ins>
    </w:p>
    <w:p w14:paraId="24A5FC77" w14:textId="6EE4A1B8" w:rsidR="00052453" w:rsidRPr="00052453" w:rsidRDefault="00052453">
      <w:pPr>
        <w:jc w:val="both"/>
        <w:rPr>
          <w:ins w:id="6" w:author="Debarghaya Mitra" w:date="2024-09-15T00:10:00Z" w16du:dateUtc="2024-09-14T18:40:00Z"/>
          <w:rFonts w:ascii="JetBrainsMono NF" w:hAnsi="JetBrainsMono NF" w:cs="JetBrainsMono NF"/>
          <w:rPrChange w:id="7" w:author="Debarghaya Mitra" w:date="2024-09-15T00:11:00Z" w16du:dateUtc="2024-09-14T18:41:00Z">
            <w:rPr>
              <w:ins w:id="8" w:author="Debarghaya Mitra" w:date="2024-09-15T00:10:00Z" w16du:dateUtc="2024-09-14T18:40:00Z"/>
            </w:rPr>
          </w:rPrChange>
        </w:rPr>
        <w:pPrChange w:id="9" w:author="Debarghaya Mitra" w:date="2024-09-15T00:10:00Z" w16du:dateUtc="2024-09-14T18:40:00Z">
          <w:pPr>
            <w:pStyle w:val="ListParagraph"/>
            <w:numPr>
              <w:numId w:val="12"/>
            </w:numPr>
            <w:ind w:left="709" w:hanging="360"/>
            <w:jc w:val="both"/>
          </w:pPr>
        </w:pPrChange>
      </w:pPr>
      <w:ins w:id="10" w:author="Debarghaya Mitra" w:date="2024-09-15T00:10:00Z" w16du:dateUtc="2024-09-14T18:40:00Z">
        <w:r w:rsidRPr="00052453">
          <w:rPr>
            <w:rFonts w:ascii="JetBrainsMono NF" w:hAnsi="JetBrainsMono NF" w:cs="JetBrainsMono NF"/>
            <w:rPrChange w:id="11" w:author="Debarghaya Mitra" w:date="2024-09-15T00:11:00Z" w16du:dateUtc="2024-09-14T18:41:00Z">
              <w:rPr/>
            </w:rPrChange>
          </w:rPr>
          <w:t>Processes inputs and regulates outputs, serving as the main control unit.</w:t>
        </w:r>
      </w:ins>
    </w:p>
    <w:p w14:paraId="3D8BEAB0" w14:textId="000B7870" w:rsidR="00052453" w:rsidRPr="00052453" w:rsidRDefault="00052453">
      <w:pPr>
        <w:pStyle w:val="Heading3"/>
        <w:rPr>
          <w:ins w:id="12" w:author="Debarghaya Mitra" w:date="2024-09-15T00:11:00Z" w16du:dateUtc="2024-09-14T18:41:00Z"/>
          <w:rFonts w:ascii="JetBrainsMono NF" w:hAnsi="JetBrainsMono NF" w:cs="JetBrainsMono NF"/>
          <w:rPrChange w:id="13" w:author="Debarghaya Mitra" w:date="2024-09-15T00:11:00Z" w16du:dateUtc="2024-09-14T18:41:00Z">
            <w:rPr>
              <w:ins w:id="14" w:author="Debarghaya Mitra" w:date="2024-09-15T00:11:00Z" w16du:dateUtc="2024-09-14T18:41:00Z"/>
            </w:rPr>
          </w:rPrChange>
        </w:rPr>
        <w:pPrChange w:id="15" w:author="Debarghaya Mitra" w:date="2024-09-15T00:11:00Z" w16du:dateUtc="2024-09-14T18:41:00Z">
          <w:pPr>
            <w:jc w:val="both"/>
          </w:pPr>
        </w:pPrChange>
      </w:pPr>
      <w:ins w:id="16" w:author="Debarghaya Mitra" w:date="2024-09-15T00:10:00Z" w16du:dateUtc="2024-09-14T18:40:00Z">
        <w:r w:rsidRPr="00052453">
          <w:rPr>
            <w:rFonts w:ascii="JetBrainsMono NF" w:hAnsi="JetBrainsMono NF" w:cs="JetBrainsMono NF"/>
            <w:rPrChange w:id="17" w:author="Debarghaya Mitra" w:date="2024-09-15T00:11:00Z" w16du:dateUtc="2024-09-14T18:41:00Z">
              <w:rPr/>
            </w:rPrChange>
          </w:rPr>
          <w:lastRenderedPageBreak/>
          <w:t xml:space="preserve">Relay Module </w:t>
        </w:r>
      </w:ins>
    </w:p>
    <w:p w14:paraId="0ED3372D" w14:textId="53AA0B9A" w:rsidR="00052453" w:rsidRPr="00052453" w:rsidRDefault="00052453">
      <w:pPr>
        <w:jc w:val="both"/>
        <w:rPr>
          <w:ins w:id="18" w:author="Debarghaya Mitra" w:date="2024-09-15T00:10:00Z" w16du:dateUtc="2024-09-14T18:40:00Z"/>
          <w:rFonts w:ascii="JetBrainsMono NF" w:hAnsi="JetBrainsMono NF" w:cs="JetBrainsMono NF"/>
          <w:rPrChange w:id="19" w:author="Debarghaya Mitra" w:date="2024-09-15T00:11:00Z" w16du:dateUtc="2024-09-14T18:41:00Z">
            <w:rPr>
              <w:ins w:id="20" w:author="Debarghaya Mitra" w:date="2024-09-15T00:10:00Z" w16du:dateUtc="2024-09-14T18:40:00Z"/>
            </w:rPr>
          </w:rPrChange>
        </w:rPr>
        <w:pPrChange w:id="21" w:author="Debarghaya Mitra" w:date="2024-09-15T00:11:00Z" w16du:dateUtc="2024-09-14T18:41:00Z">
          <w:pPr>
            <w:pStyle w:val="ListParagraph"/>
            <w:numPr>
              <w:numId w:val="12"/>
            </w:numPr>
            <w:ind w:left="709" w:hanging="360"/>
            <w:jc w:val="both"/>
          </w:pPr>
        </w:pPrChange>
      </w:pPr>
      <w:ins w:id="22" w:author="Debarghaya Mitra" w:date="2024-09-15T00:10:00Z" w16du:dateUtc="2024-09-14T18:40:00Z">
        <w:r w:rsidRPr="00052453">
          <w:rPr>
            <w:rFonts w:ascii="JetBrainsMono NF" w:hAnsi="JetBrainsMono NF" w:cs="JetBrainsMono NF"/>
            <w:rPrChange w:id="23" w:author="Debarghaya Mitra" w:date="2024-09-15T00:11:00Z" w16du:dateUtc="2024-09-14T18:41:00Z">
              <w:rPr/>
            </w:rPrChange>
          </w:rPr>
          <w:t>By separating the low-voltage control side from the high-voltage load, the relay module acts as an electrical switch that enables the Arduino to operate high-voltage appliances like heaters, fans, and lights.</w:t>
        </w:r>
      </w:ins>
    </w:p>
    <w:p w14:paraId="26067DDD" w14:textId="4E945AB6" w:rsidR="00052453" w:rsidRPr="00052453" w:rsidRDefault="00052453">
      <w:pPr>
        <w:pStyle w:val="Heading3"/>
        <w:rPr>
          <w:ins w:id="24" w:author="Debarghaya Mitra" w:date="2024-09-15T00:11:00Z" w16du:dateUtc="2024-09-14T18:41:00Z"/>
          <w:rFonts w:ascii="JetBrainsMono NF" w:hAnsi="JetBrainsMono NF" w:cs="JetBrainsMono NF"/>
          <w:rPrChange w:id="25" w:author="Debarghaya Mitra" w:date="2024-09-15T00:11:00Z" w16du:dateUtc="2024-09-14T18:41:00Z">
            <w:rPr>
              <w:ins w:id="26" w:author="Debarghaya Mitra" w:date="2024-09-15T00:11:00Z" w16du:dateUtc="2024-09-14T18:41:00Z"/>
            </w:rPr>
          </w:rPrChange>
        </w:rPr>
        <w:pPrChange w:id="27" w:author="Debarghaya Mitra" w:date="2024-09-15T00:11:00Z" w16du:dateUtc="2024-09-14T18:41:00Z">
          <w:pPr>
            <w:jc w:val="both"/>
          </w:pPr>
        </w:pPrChange>
      </w:pPr>
      <w:ins w:id="28" w:author="Debarghaya Mitra" w:date="2024-09-15T00:10:00Z" w16du:dateUtc="2024-09-14T18:40:00Z">
        <w:r w:rsidRPr="00052453">
          <w:rPr>
            <w:rFonts w:ascii="JetBrainsMono NF" w:hAnsi="JetBrainsMono NF" w:cs="JetBrainsMono NF"/>
            <w:rPrChange w:id="29" w:author="Debarghaya Mitra" w:date="2024-09-15T00:11:00Z" w16du:dateUtc="2024-09-14T18:41:00Z">
              <w:rPr/>
            </w:rPrChange>
          </w:rPr>
          <w:t>Control Interfaces</w:t>
        </w:r>
      </w:ins>
    </w:p>
    <w:p w14:paraId="57F879EF" w14:textId="24C1487C" w:rsidR="00052453" w:rsidRPr="00052453" w:rsidRDefault="00052453">
      <w:pPr>
        <w:jc w:val="both"/>
        <w:rPr>
          <w:ins w:id="30" w:author="Debarghaya Mitra" w:date="2024-09-15T00:10:00Z" w16du:dateUtc="2024-09-14T18:40:00Z"/>
          <w:rFonts w:ascii="JetBrainsMono NF" w:hAnsi="JetBrainsMono NF" w:cs="JetBrainsMono NF"/>
          <w:rPrChange w:id="31" w:author="Debarghaya Mitra" w:date="2024-09-15T00:11:00Z" w16du:dateUtc="2024-09-14T18:41:00Z">
            <w:rPr>
              <w:ins w:id="32" w:author="Debarghaya Mitra" w:date="2024-09-15T00:10:00Z" w16du:dateUtc="2024-09-14T18:40:00Z"/>
            </w:rPr>
          </w:rPrChange>
        </w:rPr>
        <w:pPrChange w:id="33" w:author="Debarghaya Mitra" w:date="2024-09-15T00:11:00Z" w16du:dateUtc="2024-09-14T18:41:00Z">
          <w:pPr>
            <w:pStyle w:val="ListParagraph"/>
            <w:numPr>
              <w:numId w:val="12"/>
            </w:numPr>
            <w:ind w:left="709" w:hanging="360"/>
            <w:jc w:val="both"/>
          </w:pPr>
        </w:pPrChange>
      </w:pPr>
      <w:ins w:id="34" w:author="Debarghaya Mitra" w:date="2024-09-15T00:10:00Z" w16du:dateUtc="2024-09-14T18:40:00Z">
        <w:r w:rsidRPr="00052453">
          <w:rPr>
            <w:rFonts w:ascii="JetBrainsMono NF" w:hAnsi="JetBrainsMono NF" w:cs="JetBrainsMono NF"/>
            <w:rPrChange w:id="35" w:author="Debarghaya Mitra" w:date="2024-09-15T00:11:00Z" w16du:dateUtc="2024-09-14T18:41:00Z">
              <w:rPr/>
            </w:rPrChange>
          </w:rPr>
          <w:t>These might be buttons on a physical device, a web interface, or an app on a smartphone. To enable wireless control from a computer or smartphone, an ESP8266 or HC-05 module with Bluetooth or Wi-Fi capabilities is needed.</w:t>
        </w:r>
      </w:ins>
    </w:p>
    <w:p w14:paraId="4E480524" w14:textId="77777777" w:rsidR="00052453" w:rsidRPr="00052453" w:rsidRDefault="00052453">
      <w:pPr>
        <w:pStyle w:val="Heading3"/>
        <w:rPr>
          <w:ins w:id="36" w:author="Debarghaya Mitra" w:date="2024-09-15T00:11:00Z" w16du:dateUtc="2024-09-14T18:41:00Z"/>
          <w:rFonts w:ascii="JetBrainsMono NF" w:hAnsi="JetBrainsMono NF" w:cs="JetBrainsMono NF"/>
          <w:rPrChange w:id="37" w:author="Debarghaya Mitra" w:date="2024-09-15T00:11:00Z" w16du:dateUtc="2024-09-14T18:41:00Z">
            <w:rPr>
              <w:ins w:id="38" w:author="Debarghaya Mitra" w:date="2024-09-15T00:11:00Z" w16du:dateUtc="2024-09-14T18:41:00Z"/>
            </w:rPr>
          </w:rPrChange>
        </w:rPr>
        <w:pPrChange w:id="39" w:author="Debarghaya Mitra" w:date="2024-09-15T00:11:00Z" w16du:dateUtc="2024-09-14T18:41:00Z">
          <w:pPr>
            <w:jc w:val="both"/>
          </w:pPr>
        </w:pPrChange>
      </w:pPr>
      <w:ins w:id="40" w:author="Debarghaya Mitra" w:date="2024-09-15T00:10:00Z" w16du:dateUtc="2024-09-14T18:40:00Z">
        <w:r w:rsidRPr="00052453">
          <w:rPr>
            <w:rFonts w:ascii="JetBrainsMono NF" w:hAnsi="JetBrainsMono NF" w:cs="JetBrainsMono NF"/>
            <w:rPrChange w:id="41" w:author="Debarghaya Mitra" w:date="2024-09-15T00:11:00Z" w16du:dateUtc="2024-09-14T18:41:00Z">
              <w:rPr/>
            </w:rPrChange>
          </w:rPr>
          <w:t>Sensors</w:t>
        </w:r>
      </w:ins>
    </w:p>
    <w:p w14:paraId="726AB5B0" w14:textId="312407B2" w:rsidR="00052453" w:rsidRPr="00052453" w:rsidRDefault="00052453">
      <w:pPr>
        <w:jc w:val="both"/>
        <w:rPr>
          <w:ins w:id="42" w:author="Debarghaya Mitra" w:date="2024-09-15T00:10:00Z" w16du:dateUtc="2024-09-14T18:40:00Z"/>
          <w:rFonts w:ascii="JetBrainsMono NF" w:hAnsi="JetBrainsMono NF" w:cs="JetBrainsMono NF"/>
          <w:rPrChange w:id="43" w:author="Debarghaya Mitra" w:date="2024-09-15T00:11:00Z" w16du:dateUtc="2024-09-14T18:41:00Z">
            <w:rPr>
              <w:ins w:id="44" w:author="Debarghaya Mitra" w:date="2024-09-15T00:10:00Z" w16du:dateUtc="2024-09-14T18:40:00Z"/>
            </w:rPr>
          </w:rPrChange>
        </w:rPr>
        <w:pPrChange w:id="45" w:author="Debarghaya Mitra" w:date="2024-09-15T00:11:00Z" w16du:dateUtc="2024-09-14T18:41:00Z">
          <w:pPr>
            <w:pStyle w:val="ListParagraph"/>
            <w:numPr>
              <w:numId w:val="12"/>
            </w:numPr>
            <w:ind w:left="709" w:hanging="360"/>
            <w:jc w:val="both"/>
          </w:pPr>
        </w:pPrChange>
      </w:pPr>
      <w:ins w:id="46" w:author="Debarghaya Mitra" w:date="2024-09-15T00:10:00Z" w16du:dateUtc="2024-09-14T18:40:00Z">
        <w:r w:rsidRPr="00052453">
          <w:rPr>
            <w:rFonts w:ascii="JetBrainsMono NF" w:hAnsi="JetBrainsMono NF" w:cs="JetBrainsMono NF"/>
            <w:rPrChange w:id="47" w:author="Debarghaya Mitra" w:date="2024-09-15T00:11:00Z" w16du:dateUtc="2024-09-14T18:41:00Z">
              <w:rPr/>
            </w:rPrChange>
          </w:rPr>
          <w:t>By integrating devices like motion detectors, temperature sensors, or light sensors, it is possible to provide automatic switching depending on the state of the environment.</w:t>
        </w:r>
      </w:ins>
    </w:p>
    <w:p w14:paraId="3E97A9F9" w14:textId="02BA381D" w:rsidR="007A66ED" w:rsidRPr="00A26B93" w:rsidDel="00052453" w:rsidRDefault="007A66ED" w:rsidP="00E71991">
      <w:pPr>
        <w:pStyle w:val="Heading3"/>
        <w:jc w:val="both"/>
        <w:rPr>
          <w:del w:id="48" w:author="Debarghaya Mitra" w:date="2024-09-15T00:10:00Z" w16du:dateUtc="2024-09-14T18:40:00Z"/>
          <w:rFonts w:ascii="JetBrainsMono NF" w:hAnsi="JetBrainsMono NF" w:cs="JetBrainsMono NF"/>
        </w:rPr>
      </w:pPr>
      <w:del w:id="49" w:author="Debarghaya Mitra" w:date="2024-09-15T00:10:00Z" w16du:dateUtc="2024-09-14T18:40:00Z">
        <w:r w:rsidRPr="00A26B93" w:rsidDel="00052453">
          <w:rPr>
            <w:rFonts w:ascii="JetBrainsMono NF" w:hAnsi="JetBrainsMono NF" w:cs="JetBrainsMono NF"/>
          </w:rPr>
          <w:delText>Arduino-controlled</w:delText>
        </w:r>
      </w:del>
    </w:p>
    <w:p w14:paraId="5B607E49" w14:textId="5FAB97BA" w:rsidR="007A66ED" w:rsidRPr="00A26B93" w:rsidDel="00052453" w:rsidRDefault="007A66ED" w:rsidP="00E71991">
      <w:pPr>
        <w:jc w:val="both"/>
        <w:rPr>
          <w:del w:id="50" w:author="Debarghaya Mitra" w:date="2024-09-15T00:10:00Z" w16du:dateUtc="2024-09-14T18:40:00Z"/>
          <w:rFonts w:ascii="JetBrainsMono NF" w:hAnsi="JetBrainsMono NF" w:cs="JetBrainsMono NF"/>
        </w:rPr>
      </w:pPr>
      <w:del w:id="51" w:author="Debarghaya Mitra" w:date="2024-09-15T00:10:00Z" w16du:dateUtc="2024-09-14T18:40:00Z">
        <w:r w:rsidRPr="00A26B93" w:rsidDel="00052453">
          <w:rPr>
            <w:rFonts w:ascii="JetBrainsMono NF" w:hAnsi="JetBrainsMono NF" w:cs="JetBrainsMono NF"/>
          </w:rPr>
          <w:delText>The system will incorporate switching operations using an Arduino microcontroller.</w:delText>
        </w:r>
      </w:del>
    </w:p>
    <w:p w14:paraId="1FD9A5A4" w14:textId="7DC28193" w:rsidR="007A66ED" w:rsidRPr="00A26B93" w:rsidDel="00052453" w:rsidRDefault="007A66ED" w:rsidP="00E71991">
      <w:pPr>
        <w:pStyle w:val="Heading3"/>
        <w:jc w:val="both"/>
        <w:rPr>
          <w:del w:id="52" w:author="Debarghaya Mitra" w:date="2024-09-15T00:10:00Z" w16du:dateUtc="2024-09-14T18:40:00Z"/>
          <w:rFonts w:ascii="JetBrainsMono NF" w:hAnsi="JetBrainsMono NF" w:cs="JetBrainsMono NF"/>
        </w:rPr>
      </w:pPr>
      <w:del w:id="53" w:author="Debarghaya Mitra" w:date="2024-09-15T00:10:00Z" w16du:dateUtc="2024-09-14T18:40:00Z">
        <w:r w:rsidRPr="00A26B93" w:rsidDel="00052453">
          <w:rPr>
            <w:rFonts w:ascii="JetBrainsMono NF" w:hAnsi="JetBrainsMono NF" w:cs="JetBrainsMono NF"/>
          </w:rPr>
          <w:delText>Wi-Fi Module</w:delText>
        </w:r>
      </w:del>
    </w:p>
    <w:p w14:paraId="7BB4465D" w14:textId="3F66056F" w:rsidR="007A66ED" w:rsidRPr="00A26B93" w:rsidDel="00052453" w:rsidRDefault="007A66ED" w:rsidP="00E71991">
      <w:pPr>
        <w:jc w:val="both"/>
        <w:rPr>
          <w:del w:id="54" w:author="Debarghaya Mitra" w:date="2024-09-15T00:10:00Z" w16du:dateUtc="2024-09-14T18:40:00Z"/>
          <w:rFonts w:ascii="JetBrainsMono NF" w:hAnsi="JetBrainsMono NF" w:cs="JetBrainsMono NF"/>
        </w:rPr>
      </w:pPr>
      <w:del w:id="55" w:author="Debarghaya Mitra" w:date="2024-09-15T00:10:00Z" w16du:dateUtc="2024-09-14T18:40:00Z">
        <w:r w:rsidRPr="00A26B93" w:rsidDel="00052453">
          <w:rPr>
            <w:rFonts w:ascii="JetBrainsMono NF" w:hAnsi="JetBrainsMono NF" w:cs="JetBrainsMono NF"/>
          </w:rPr>
          <w:delText>To control the switches via the web, connecting them to the internet requires a Wi-Fi module.</w:delText>
        </w:r>
      </w:del>
    </w:p>
    <w:p w14:paraId="4DFC4A0E" w14:textId="2794C619" w:rsidR="007A66ED" w:rsidRPr="00A26B93" w:rsidDel="00052453" w:rsidRDefault="007A66ED" w:rsidP="00E71991">
      <w:pPr>
        <w:pStyle w:val="Heading3"/>
        <w:jc w:val="both"/>
        <w:rPr>
          <w:del w:id="56" w:author="Debarghaya Mitra" w:date="2024-09-15T00:10:00Z" w16du:dateUtc="2024-09-14T18:40:00Z"/>
          <w:rFonts w:ascii="JetBrainsMono NF" w:hAnsi="JetBrainsMono NF" w:cs="JetBrainsMono NF"/>
        </w:rPr>
      </w:pPr>
      <w:del w:id="57" w:author="Debarghaya Mitra" w:date="2024-09-15T00:10:00Z" w16du:dateUtc="2024-09-14T18:40:00Z">
        <w:r w:rsidRPr="00A26B93" w:rsidDel="00052453">
          <w:rPr>
            <w:rFonts w:ascii="JetBrainsMono NF" w:hAnsi="JetBrainsMono NF" w:cs="JetBrainsMono NF"/>
          </w:rPr>
          <w:delText>Relays</w:delText>
        </w:r>
      </w:del>
    </w:p>
    <w:p w14:paraId="62B1E70E" w14:textId="07696414" w:rsidR="007A66ED" w:rsidRPr="00A26B93" w:rsidDel="00052453" w:rsidRDefault="007A66ED" w:rsidP="00E71991">
      <w:pPr>
        <w:jc w:val="both"/>
        <w:rPr>
          <w:del w:id="58" w:author="Debarghaya Mitra" w:date="2024-09-15T00:10:00Z" w16du:dateUtc="2024-09-14T18:40:00Z"/>
          <w:rFonts w:ascii="JetBrainsMono NF" w:hAnsi="JetBrainsMono NF" w:cs="JetBrainsMono NF"/>
        </w:rPr>
      </w:pPr>
      <w:del w:id="59" w:author="Debarghaya Mitra" w:date="2024-09-15T00:10:00Z" w16du:dateUtc="2024-09-14T18:40:00Z">
        <w:r w:rsidRPr="00A26B93" w:rsidDel="00052453">
          <w:rPr>
            <w:rFonts w:ascii="JetBrainsMono NF" w:hAnsi="JetBrainsMono NF" w:cs="JetBrainsMono NF"/>
          </w:rPr>
          <w:delText>High-voltage electrical devices are protected from mechanical danger by using control mechanisms.</w:delText>
        </w:r>
      </w:del>
    </w:p>
    <w:p w14:paraId="5DF9FA79" w14:textId="017A9196" w:rsidR="007A66ED" w:rsidRPr="00A26B93" w:rsidDel="00052453" w:rsidRDefault="007A66ED" w:rsidP="00E71991">
      <w:pPr>
        <w:pStyle w:val="Heading3"/>
        <w:jc w:val="both"/>
        <w:rPr>
          <w:del w:id="60" w:author="Debarghaya Mitra" w:date="2024-09-15T00:10:00Z" w16du:dateUtc="2024-09-14T18:40:00Z"/>
          <w:rFonts w:ascii="JetBrainsMono NF" w:hAnsi="JetBrainsMono NF" w:cs="JetBrainsMono NF"/>
        </w:rPr>
      </w:pPr>
      <w:del w:id="61" w:author="Debarghaya Mitra" w:date="2024-09-15T00:10:00Z" w16du:dateUtc="2024-09-14T18:40:00Z">
        <w:r w:rsidRPr="00A26B93" w:rsidDel="00052453">
          <w:rPr>
            <w:rFonts w:ascii="JetBrainsMono NF" w:hAnsi="JetBrainsMono NF" w:cs="JetBrainsMono NF"/>
          </w:rPr>
          <w:delText>Website Interface</w:delText>
        </w:r>
      </w:del>
    </w:p>
    <w:p w14:paraId="5A0ACD7F" w14:textId="0568E857" w:rsidR="007A66ED" w:rsidRPr="00A26B93" w:rsidDel="00052453" w:rsidRDefault="007A66ED" w:rsidP="00E71991">
      <w:pPr>
        <w:jc w:val="both"/>
        <w:rPr>
          <w:del w:id="62" w:author="Debarghaya Mitra" w:date="2024-09-15T00:10:00Z" w16du:dateUtc="2024-09-14T18:40:00Z"/>
          <w:rFonts w:ascii="JetBrainsMono NF" w:hAnsi="JetBrainsMono NF" w:cs="JetBrainsMono NF"/>
        </w:rPr>
      </w:pPr>
      <w:del w:id="63" w:author="Debarghaya Mitra" w:date="2024-09-15T00:10:00Z" w16du:dateUtc="2024-09-14T18:40:00Z">
        <w:r w:rsidRPr="00A26B93" w:rsidDel="00052453">
          <w:rPr>
            <w:rFonts w:ascii="JetBrainsMono NF" w:hAnsi="JetBrainsMono NF" w:cs="JetBrainsMono NF"/>
          </w:rPr>
          <w:delText>An interactive web interface that allows users to manage the operations of the switches.</w:delText>
        </w:r>
      </w:del>
    </w:p>
    <w:p w14:paraId="6B7A5D4C" w14:textId="77777777" w:rsidR="007A66ED" w:rsidRPr="00A26B93" w:rsidRDefault="007A66ED" w:rsidP="00E71991">
      <w:pPr>
        <w:pStyle w:val="Heading2"/>
        <w:jc w:val="both"/>
        <w:rPr>
          <w:rFonts w:ascii="JetBrainsMono NF" w:hAnsi="JetBrainsMono NF" w:cs="JetBrainsMono NF"/>
        </w:rPr>
      </w:pPr>
      <w:r w:rsidRPr="00A26B93">
        <w:rPr>
          <w:rFonts w:ascii="JetBrainsMono NF" w:hAnsi="JetBrainsMono NF" w:cs="JetBrainsMono NF"/>
        </w:rPr>
        <w:t>Concept Sketch</w:t>
      </w:r>
      <w:del w:id="64" w:author="Debarghaya Mitra" w:date="2024-09-14T23:56:00Z" w16du:dateUtc="2024-09-14T18:26:00Z">
        <w:r w:rsidRPr="00A26B93" w:rsidDel="000D4104">
          <w:rPr>
            <w:rFonts w:ascii="JetBrainsMono NF" w:hAnsi="JetBrainsMono NF" w:cs="JetBrainsMono NF"/>
          </w:rPr>
          <w:delText> </w:delText>
        </w:r>
      </w:del>
    </w:p>
    <w:p w14:paraId="505A167B"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system is meant to have two control interfaces:</w:t>
      </w:r>
    </w:p>
    <w:p w14:paraId="2B1D5FDA" w14:textId="77777777" w:rsidR="007A66ED" w:rsidRPr="00A26B93" w:rsidRDefault="007A66ED" w:rsidP="00E71991">
      <w:pPr>
        <w:pStyle w:val="ListParagraph"/>
        <w:numPr>
          <w:ilvl w:val="0"/>
          <w:numId w:val="3"/>
        </w:numPr>
        <w:jc w:val="both"/>
        <w:rPr>
          <w:rFonts w:ascii="JetBrainsMono NF" w:hAnsi="JetBrainsMono NF" w:cs="JetBrainsMono NF"/>
        </w:rPr>
      </w:pPr>
      <w:r w:rsidRPr="00A26B93">
        <w:rPr>
          <w:rFonts w:ascii="JetBrainsMono NF" w:hAnsi="JetBrainsMono NF" w:cs="JetBrainsMono NF"/>
          <w:b/>
          <w:bCs/>
        </w:rPr>
        <w:t>Remote Control</w:t>
      </w:r>
      <w:r w:rsidRPr="00A26B93">
        <w:rPr>
          <w:rFonts w:ascii="JetBrainsMono NF" w:hAnsi="JetBrainsMono NF" w:cs="JetBrainsMono NF"/>
        </w:rPr>
        <w:t>: The switches can be controlled via a smaller hand-held remote unit substituting the need to go to the switchboard.</w:t>
      </w:r>
    </w:p>
    <w:p w14:paraId="20F2E8A4" w14:textId="77777777" w:rsidR="007A66ED" w:rsidRDefault="007A66ED" w:rsidP="00E71991">
      <w:pPr>
        <w:pStyle w:val="ListParagraph"/>
        <w:numPr>
          <w:ilvl w:val="0"/>
          <w:numId w:val="3"/>
        </w:numPr>
        <w:jc w:val="both"/>
        <w:rPr>
          <w:ins w:id="65" w:author="Debarghaya Mitra" w:date="2024-09-14T23:43:00Z" w16du:dateUtc="2024-09-14T18:13:00Z"/>
          <w:rFonts w:ascii="JetBrainsMono NF" w:hAnsi="JetBrainsMono NF" w:cs="JetBrainsMono NF"/>
        </w:rPr>
      </w:pPr>
      <w:r w:rsidRPr="00A26B93">
        <w:rPr>
          <w:rFonts w:ascii="JetBrainsMono NF" w:hAnsi="JetBrainsMono NF" w:cs="JetBrainsMono NF"/>
          <w:b/>
          <w:bCs/>
        </w:rPr>
        <w:t>Web Server</w:t>
      </w:r>
      <w:r w:rsidRPr="00A26B93">
        <w:rPr>
          <w:rFonts w:ascii="JetBrainsMono NF" w:hAnsi="JetBrainsMono NF" w:cs="JetBrainsMono NF"/>
        </w:rPr>
        <w:t>: A local web interface will enable users to use their mobile phones to control the switch. On accessing the webserver, a user is able to turn switches on and off by just clicking on them.</w:t>
      </w:r>
    </w:p>
    <w:moveToRangeStart w:id="66" w:author="Debarghaya Mitra" w:date="2024-09-14T23:44:00Z" w:name="move177249863"/>
    <w:p w14:paraId="6635C520" w14:textId="5F3C223E" w:rsidR="00414A22" w:rsidRPr="00414A22" w:rsidRDefault="00414A22">
      <w:pPr>
        <w:jc w:val="both"/>
        <w:rPr>
          <w:rFonts w:ascii="JetBrainsMono NF" w:hAnsi="JetBrainsMono NF" w:cs="JetBrainsMono NF"/>
          <w:rPrChange w:id="67" w:author="Debarghaya Mitra" w:date="2024-09-14T23:43:00Z" w16du:dateUtc="2024-09-14T18:13:00Z">
            <w:rPr/>
          </w:rPrChange>
        </w:rPr>
        <w:pPrChange w:id="68" w:author="Debarghaya Mitra" w:date="2024-09-14T23:43:00Z" w16du:dateUtc="2024-09-14T18:13:00Z">
          <w:pPr>
            <w:pStyle w:val="ListParagraph"/>
            <w:numPr>
              <w:numId w:val="3"/>
            </w:numPr>
            <w:ind w:hanging="360"/>
            <w:jc w:val="both"/>
          </w:pPr>
        </w:pPrChange>
      </w:pPr>
      <w:moveTo w:id="69" w:author="Debarghaya Mitra" w:date="2024-09-14T23:44:00Z" w16du:dateUtc="2024-09-14T18:14:00Z">
        <w:r>
          <w:object w:dxaOrig="15466" w:dyaOrig="6316" w14:anchorId="0BD0AA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pt;height:184.2pt" o:ole="">
              <v:imagedata r:id="rId8" o:title=""/>
            </v:shape>
            <o:OLEObject Type="Embed" ProgID="Visio.Drawing.15" ShapeID="_x0000_i1025" DrawAspect="Content" ObjectID="_1787865342" r:id="rId9"/>
          </w:object>
        </w:r>
      </w:moveTo>
      <w:moveToRangeEnd w:id="66"/>
    </w:p>
    <w:p w14:paraId="76CE7A7A" w14:textId="77777777" w:rsidR="00414A22" w:rsidRPr="00E86CD8" w:rsidRDefault="00414A22">
      <w:pPr>
        <w:ind w:left="360"/>
        <w:jc w:val="both"/>
        <w:rPr>
          <w:ins w:id="70" w:author="Debarghaya Mitra" w:date="2024-09-14T23:43:00Z"/>
          <w:rFonts w:ascii="JetBrainsMono NF" w:hAnsi="JetBrainsMono NF" w:cs="JetBrainsMono NF"/>
          <w:rPrChange w:id="71" w:author="Debarghaya Mitra" w:date="2024-09-14T23:47:00Z" w16du:dateUtc="2024-09-14T18:17:00Z">
            <w:rPr>
              <w:ins w:id="72" w:author="Debarghaya Mitra" w:date="2024-09-14T23:43:00Z"/>
            </w:rPr>
          </w:rPrChange>
        </w:rPr>
        <w:pPrChange w:id="73" w:author="Debarghaya Mitra" w:date="2024-09-14T23:44:00Z" w16du:dateUtc="2024-09-14T18:14:00Z">
          <w:pPr>
            <w:pStyle w:val="ListParagraph"/>
            <w:numPr>
              <w:numId w:val="3"/>
            </w:numPr>
            <w:ind w:hanging="360"/>
            <w:jc w:val="both"/>
          </w:pPr>
        </w:pPrChange>
      </w:pPr>
      <w:ins w:id="74" w:author="Debarghaya Mitra" w:date="2024-09-14T23:43:00Z">
        <w:r w:rsidRPr="00E86CD8">
          <w:rPr>
            <w:rFonts w:ascii="JetBrainsMono NF" w:hAnsi="JetBrainsMono NF" w:cs="JetBrainsMono NF"/>
            <w:rPrChange w:id="75" w:author="Debarghaya Mitra" w:date="2024-09-14T23:47:00Z" w16du:dateUtc="2024-09-14T18:17:00Z">
              <w:rPr/>
            </w:rPrChange>
          </w:rPr>
          <w:t>The diagram illustrates a smart switch system designed for controlling an appliance either manually or remotely:</w:t>
        </w:r>
      </w:ins>
    </w:p>
    <w:p w14:paraId="0EF5197C" w14:textId="77777777" w:rsidR="00E86CD8" w:rsidRPr="00E86CD8" w:rsidRDefault="00E86CD8">
      <w:pPr>
        <w:numPr>
          <w:ilvl w:val="0"/>
          <w:numId w:val="7"/>
        </w:numPr>
        <w:spacing w:line="240" w:lineRule="auto"/>
        <w:jc w:val="both"/>
        <w:rPr>
          <w:ins w:id="76" w:author="Debarghaya Mitra" w:date="2024-09-14T23:46:00Z"/>
          <w:rFonts w:ascii="JetBrainsMono NF" w:hAnsi="JetBrainsMono NF" w:cs="JetBrainsMono NF"/>
          <w:szCs w:val="19"/>
          <w:rPrChange w:id="77" w:author="Debarghaya Mitra" w:date="2024-09-14T23:47:00Z" w16du:dateUtc="2024-09-14T18:17:00Z">
            <w:rPr>
              <w:ins w:id="78" w:author="Debarghaya Mitra" w:date="2024-09-14T23:46:00Z"/>
              <w:rFonts w:cs="Mangal"/>
              <w:b/>
              <w:bCs/>
              <w:szCs w:val="19"/>
            </w:rPr>
          </w:rPrChange>
        </w:rPr>
        <w:pPrChange w:id="79" w:author="Debarghaya Mitra" w:date="2024-09-14T23:46:00Z" w16du:dateUtc="2024-09-14T18:16:00Z">
          <w:pPr>
            <w:numPr>
              <w:numId w:val="7"/>
            </w:numPr>
            <w:tabs>
              <w:tab w:val="num" w:pos="720"/>
            </w:tabs>
            <w:ind w:left="720" w:hanging="360"/>
            <w:jc w:val="both"/>
          </w:pPr>
        </w:pPrChange>
      </w:pPr>
      <w:ins w:id="80" w:author="Debarghaya Mitra" w:date="2024-09-14T23:46:00Z">
        <w:r w:rsidRPr="00E86CD8">
          <w:rPr>
            <w:rFonts w:ascii="JetBrainsMono NF" w:hAnsi="JetBrainsMono NF" w:cs="JetBrainsMono NF"/>
            <w:szCs w:val="19"/>
            <w:rPrChange w:id="81" w:author="Debarghaya Mitra" w:date="2024-09-14T23:47:00Z" w16du:dateUtc="2024-09-14T18:17:00Z">
              <w:rPr>
                <w:rFonts w:cs="Mangal"/>
                <w:b/>
                <w:bCs/>
                <w:szCs w:val="19"/>
              </w:rPr>
            </w:rPrChange>
          </w:rPr>
          <w:t>An electric switch is connected to an appliance which can be turned off and on using a relay switch.</w:t>
        </w:r>
      </w:ins>
    </w:p>
    <w:p w14:paraId="6BDF701A" w14:textId="77777777" w:rsidR="00E86CD8" w:rsidRPr="00E86CD8" w:rsidRDefault="00E86CD8">
      <w:pPr>
        <w:numPr>
          <w:ilvl w:val="0"/>
          <w:numId w:val="7"/>
        </w:numPr>
        <w:spacing w:line="240" w:lineRule="auto"/>
        <w:jc w:val="both"/>
        <w:rPr>
          <w:ins w:id="82" w:author="Debarghaya Mitra" w:date="2024-09-14T23:46:00Z"/>
          <w:rFonts w:ascii="JetBrainsMono NF" w:hAnsi="JetBrainsMono NF" w:cs="JetBrainsMono NF"/>
          <w:szCs w:val="19"/>
          <w:rPrChange w:id="83" w:author="Debarghaya Mitra" w:date="2024-09-14T23:47:00Z" w16du:dateUtc="2024-09-14T18:17:00Z">
            <w:rPr>
              <w:ins w:id="84" w:author="Debarghaya Mitra" w:date="2024-09-14T23:46:00Z"/>
              <w:rFonts w:cs="Mangal"/>
              <w:b/>
              <w:bCs/>
              <w:szCs w:val="19"/>
            </w:rPr>
          </w:rPrChange>
        </w:rPr>
        <w:pPrChange w:id="85" w:author="Debarghaya Mitra" w:date="2024-09-14T23:46:00Z" w16du:dateUtc="2024-09-14T18:16:00Z">
          <w:pPr>
            <w:numPr>
              <w:numId w:val="7"/>
            </w:numPr>
            <w:tabs>
              <w:tab w:val="num" w:pos="720"/>
            </w:tabs>
            <w:ind w:left="720" w:hanging="360"/>
            <w:jc w:val="both"/>
          </w:pPr>
        </w:pPrChange>
      </w:pPr>
      <w:ins w:id="86" w:author="Debarghaya Mitra" w:date="2024-09-14T23:46:00Z">
        <w:r w:rsidRPr="00E86CD8">
          <w:rPr>
            <w:rFonts w:ascii="JetBrainsMono NF" w:hAnsi="JetBrainsMono NF" w:cs="JetBrainsMono NF"/>
            <w:szCs w:val="19"/>
            <w:rPrChange w:id="87" w:author="Debarghaya Mitra" w:date="2024-09-14T23:47:00Z" w16du:dateUtc="2024-09-14T18:17:00Z">
              <w:rPr>
                <w:rFonts w:cs="Mangal"/>
                <w:b/>
                <w:bCs/>
                <w:szCs w:val="19"/>
              </w:rPr>
            </w:rPrChange>
          </w:rPr>
          <w:t>There is one relay and the operation of these relay is done by the Arduino board which gets the input from two sources:</w:t>
        </w:r>
      </w:ins>
    </w:p>
    <w:p w14:paraId="75DC8F47" w14:textId="77777777" w:rsidR="00E86CD8" w:rsidRPr="00E86CD8" w:rsidRDefault="00E86CD8">
      <w:pPr>
        <w:numPr>
          <w:ilvl w:val="0"/>
          <w:numId w:val="7"/>
        </w:numPr>
        <w:spacing w:line="240" w:lineRule="auto"/>
        <w:jc w:val="both"/>
        <w:rPr>
          <w:ins w:id="88" w:author="Debarghaya Mitra" w:date="2024-09-14T23:46:00Z"/>
          <w:rFonts w:ascii="JetBrainsMono NF" w:hAnsi="JetBrainsMono NF" w:cs="JetBrainsMono NF"/>
          <w:szCs w:val="19"/>
          <w:rPrChange w:id="89" w:author="Debarghaya Mitra" w:date="2024-09-14T23:47:00Z" w16du:dateUtc="2024-09-14T18:17:00Z">
            <w:rPr>
              <w:ins w:id="90" w:author="Debarghaya Mitra" w:date="2024-09-14T23:46:00Z"/>
              <w:rFonts w:cs="Mangal"/>
              <w:b/>
              <w:bCs/>
              <w:szCs w:val="19"/>
            </w:rPr>
          </w:rPrChange>
        </w:rPr>
        <w:pPrChange w:id="91" w:author="Debarghaya Mitra" w:date="2024-09-14T23:46:00Z" w16du:dateUtc="2024-09-14T18:16:00Z">
          <w:pPr>
            <w:numPr>
              <w:numId w:val="7"/>
            </w:numPr>
            <w:tabs>
              <w:tab w:val="num" w:pos="720"/>
            </w:tabs>
            <w:ind w:left="720" w:hanging="360"/>
            <w:jc w:val="both"/>
          </w:pPr>
        </w:pPrChange>
      </w:pPr>
      <w:ins w:id="92" w:author="Debarghaya Mitra" w:date="2024-09-14T23:46:00Z">
        <w:r w:rsidRPr="00E86CD8">
          <w:rPr>
            <w:rFonts w:ascii="JetBrainsMono NF" w:hAnsi="JetBrainsMono NF" w:cs="JetBrainsMono NF"/>
            <w:szCs w:val="19"/>
            <w:rPrChange w:id="93" w:author="Debarghaya Mitra" w:date="2024-09-14T23:47:00Z" w16du:dateUtc="2024-09-14T18:17:00Z">
              <w:rPr>
                <w:rFonts w:cs="Mangal"/>
                <w:b/>
                <w:bCs/>
                <w:szCs w:val="19"/>
              </w:rPr>
            </w:rPrChange>
          </w:rPr>
          <w:lastRenderedPageBreak/>
          <w:t>There is an IR sensor in which the signals are sent to the appliances through a control device.</w:t>
        </w:r>
      </w:ins>
    </w:p>
    <w:p w14:paraId="29717E1F" w14:textId="4CAF7356" w:rsidR="00E86CD8" w:rsidRPr="00E86CD8" w:rsidRDefault="00E86CD8">
      <w:pPr>
        <w:numPr>
          <w:ilvl w:val="0"/>
          <w:numId w:val="7"/>
        </w:numPr>
        <w:spacing w:line="240" w:lineRule="auto"/>
        <w:jc w:val="both"/>
        <w:rPr>
          <w:ins w:id="94" w:author="Debarghaya Mitra" w:date="2024-09-14T23:46:00Z"/>
          <w:rFonts w:ascii="JetBrainsMono NF" w:hAnsi="JetBrainsMono NF" w:cs="JetBrainsMono NF"/>
          <w:szCs w:val="19"/>
          <w:rPrChange w:id="95" w:author="Debarghaya Mitra" w:date="2024-09-14T23:47:00Z" w16du:dateUtc="2024-09-14T18:17:00Z">
            <w:rPr>
              <w:ins w:id="96" w:author="Debarghaya Mitra" w:date="2024-09-14T23:46:00Z"/>
              <w:rFonts w:cs="Mangal"/>
              <w:b/>
              <w:bCs/>
              <w:szCs w:val="19"/>
            </w:rPr>
          </w:rPrChange>
        </w:rPr>
        <w:pPrChange w:id="97" w:author="Debarghaya Mitra" w:date="2024-09-14T23:46:00Z" w16du:dateUtc="2024-09-14T18:16:00Z">
          <w:pPr>
            <w:numPr>
              <w:numId w:val="7"/>
            </w:numPr>
            <w:tabs>
              <w:tab w:val="num" w:pos="720"/>
            </w:tabs>
            <w:ind w:left="720" w:hanging="360"/>
            <w:jc w:val="both"/>
          </w:pPr>
        </w:pPrChange>
      </w:pPr>
      <w:ins w:id="98" w:author="Debarghaya Mitra" w:date="2024-09-14T23:46:00Z">
        <w:r w:rsidRPr="00E86CD8">
          <w:rPr>
            <w:rFonts w:ascii="JetBrainsMono NF" w:hAnsi="JetBrainsMono NF" w:cs="JetBrainsMono NF"/>
            <w:szCs w:val="19"/>
            <w:rPrChange w:id="99" w:author="Debarghaya Mitra" w:date="2024-09-14T23:47:00Z" w16du:dateUtc="2024-09-14T18:17:00Z">
              <w:rPr>
                <w:rFonts w:cs="Mangal"/>
                <w:b/>
                <w:bCs/>
                <w:szCs w:val="19"/>
              </w:rPr>
            </w:rPrChange>
          </w:rPr>
          <w:t xml:space="preserve">A </w:t>
        </w:r>
      </w:ins>
      <w:ins w:id="100" w:author="Debarghaya Mitra" w:date="2024-09-15T00:25:00Z" w16du:dateUtc="2024-09-14T18:55:00Z">
        <w:r w:rsidR="004F7447" w:rsidRPr="004F7447">
          <w:rPr>
            <w:rFonts w:ascii="JetBrainsMono NF" w:hAnsi="JetBrainsMono NF" w:cs="JetBrainsMono NF"/>
            <w:szCs w:val="19"/>
          </w:rPr>
          <w:t>Wi-Fi</w:t>
        </w:r>
      </w:ins>
      <w:ins w:id="101" w:author="Debarghaya Mitra" w:date="2024-09-14T23:46:00Z">
        <w:r w:rsidRPr="00E86CD8">
          <w:rPr>
            <w:rFonts w:ascii="JetBrainsMono NF" w:hAnsi="JetBrainsMono NF" w:cs="JetBrainsMono NF"/>
            <w:szCs w:val="19"/>
            <w:rPrChange w:id="102" w:author="Debarghaya Mitra" w:date="2024-09-14T23:47:00Z" w16du:dateUtc="2024-09-14T18:17:00Z">
              <w:rPr>
                <w:rFonts w:cs="Mangal"/>
                <w:b/>
                <w:bCs/>
                <w:szCs w:val="19"/>
              </w:rPr>
            </w:rPrChange>
          </w:rPr>
          <w:t xml:space="preserve"> accessory enables the system to communicate with a web server and negates the proximity of the users to the switch as they can now use a web page to control the switch.</w:t>
        </w:r>
      </w:ins>
    </w:p>
    <w:p w14:paraId="02003153" w14:textId="77777777" w:rsidR="00E86CD8" w:rsidRPr="00E86CD8" w:rsidRDefault="00E86CD8">
      <w:pPr>
        <w:numPr>
          <w:ilvl w:val="0"/>
          <w:numId w:val="7"/>
        </w:numPr>
        <w:spacing w:line="240" w:lineRule="auto"/>
        <w:jc w:val="both"/>
        <w:rPr>
          <w:ins w:id="103" w:author="Debarghaya Mitra" w:date="2024-09-14T23:46:00Z"/>
          <w:rFonts w:ascii="JetBrainsMono NF" w:hAnsi="JetBrainsMono NF" w:cs="JetBrainsMono NF"/>
          <w:szCs w:val="19"/>
          <w:rPrChange w:id="104" w:author="Debarghaya Mitra" w:date="2024-09-14T23:47:00Z" w16du:dateUtc="2024-09-14T18:17:00Z">
            <w:rPr>
              <w:ins w:id="105" w:author="Debarghaya Mitra" w:date="2024-09-14T23:46:00Z"/>
              <w:rFonts w:cs="Mangal"/>
              <w:b/>
              <w:bCs/>
              <w:szCs w:val="19"/>
            </w:rPr>
          </w:rPrChange>
        </w:rPr>
        <w:pPrChange w:id="106" w:author="Debarghaya Mitra" w:date="2024-09-14T23:46:00Z" w16du:dateUtc="2024-09-14T18:16:00Z">
          <w:pPr>
            <w:numPr>
              <w:numId w:val="7"/>
            </w:numPr>
            <w:tabs>
              <w:tab w:val="num" w:pos="720"/>
            </w:tabs>
            <w:ind w:left="720" w:hanging="360"/>
            <w:jc w:val="both"/>
          </w:pPr>
        </w:pPrChange>
      </w:pPr>
      <w:ins w:id="107" w:author="Debarghaya Mitra" w:date="2024-09-14T23:46:00Z">
        <w:r w:rsidRPr="00E86CD8">
          <w:rPr>
            <w:rFonts w:ascii="JetBrainsMono NF" w:hAnsi="JetBrainsMono NF" w:cs="JetBrainsMono NF"/>
            <w:szCs w:val="19"/>
            <w:rPrChange w:id="108" w:author="Debarghaya Mitra" w:date="2024-09-14T23:47:00Z" w16du:dateUtc="2024-09-14T18:17:00Z">
              <w:rPr>
                <w:rFonts w:cs="Mangal"/>
                <w:b/>
                <w:bCs/>
                <w:szCs w:val="19"/>
              </w:rPr>
            </w:rPrChange>
          </w:rPr>
          <w:t>These inputs are processed by the Arduino, which makes the decision whether the appliance should be turned on or off using the relay.</w:t>
        </w:r>
      </w:ins>
    </w:p>
    <w:p w14:paraId="4CE2A6C5" w14:textId="76434E77" w:rsidR="00E86CD8" w:rsidRDefault="00E86CD8" w:rsidP="00E86CD8">
      <w:pPr>
        <w:numPr>
          <w:ilvl w:val="0"/>
          <w:numId w:val="7"/>
        </w:numPr>
        <w:spacing w:line="240" w:lineRule="auto"/>
        <w:jc w:val="both"/>
        <w:rPr>
          <w:ins w:id="109" w:author="Debarghaya Mitra" w:date="2024-09-14T23:47:00Z" w16du:dateUtc="2024-09-14T18:17:00Z"/>
          <w:rFonts w:ascii="JetBrainsMono NF" w:hAnsi="JetBrainsMono NF" w:cs="JetBrainsMono NF"/>
          <w:szCs w:val="19"/>
        </w:rPr>
      </w:pPr>
      <w:ins w:id="110" w:author="Debarghaya Mitra" w:date="2024-09-14T23:46:00Z">
        <w:r w:rsidRPr="00E86CD8">
          <w:rPr>
            <w:rFonts w:ascii="JetBrainsMono NF" w:hAnsi="JetBrainsMono NF" w:cs="JetBrainsMono NF"/>
            <w:szCs w:val="19"/>
            <w:rPrChange w:id="111" w:author="Debarghaya Mitra" w:date="2024-09-14T23:47:00Z" w16du:dateUtc="2024-09-14T18:17:00Z">
              <w:rPr>
                <w:rFonts w:cs="Mangal"/>
                <w:b/>
                <w:bCs/>
                <w:szCs w:val="19"/>
              </w:rPr>
            </w:rPrChange>
          </w:rPr>
          <w:t xml:space="preserve">The communication module, which is the </w:t>
        </w:r>
      </w:ins>
      <w:ins w:id="112" w:author="Debarghaya Mitra" w:date="2024-09-15T00:26:00Z" w16du:dateUtc="2024-09-14T18:56:00Z">
        <w:r w:rsidR="004F7447" w:rsidRPr="004F7447">
          <w:rPr>
            <w:rFonts w:ascii="JetBrainsMono NF" w:hAnsi="JetBrainsMono NF" w:cs="JetBrainsMono NF"/>
            <w:szCs w:val="19"/>
          </w:rPr>
          <w:t>Wi-Fi</w:t>
        </w:r>
      </w:ins>
      <w:ins w:id="113" w:author="Debarghaya Mitra" w:date="2024-09-14T23:46:00Z">
        <w:r w:rsidRPr="00E86CD8">
          <w:rPr>
            <w:rFonts w:ascii="JetBrainsMono NF" w:hAnsi="JetBrainsMono NF" w:cs="JetBrainsMono NF"/>
            <w:szCs w:val="19"/>
            <w:rPrChange w:id="114" w:author="Debarghaya Mitra" w:date="2024-09-14T23:47:00Z" w16du:dateUtc="2024-09-14T18:17:00Z">
              <w:rPr>
                <w:rFonts w:cs="Mangal"/>
                <w:b/>
                <w:bCs/>
                <w:szCs w:val="19"/>
              </w:rPr>
            </w:rPrChange>
          </w:rPr>
          <w:t xml:space="preserve"> module acts as a bridge between the web server and the Arduino. She gives users the ability to use a web interface hosted on the web server to send commands to the firmware.</w:t>
        </w:r>
      </w:ins>
    </w:p>
    <w:p w14:paraId="72D7CD27" w14:textId="48CF1EF0" w:rsidR="00E86CD8" w:rsidRDefault="00E86CD8" w:rsidP="00E86CD8">
      <w:pPr>
        <w:numPr>
          <w:ilvl w:val="0"/>
          <w:numId w:val="7"/>
        </w:numPr>
        <w:spacing w:line="240" w:lineRule="auto"/>
        <w:jc w:val="both"/>
        <w:rPr>
          <w:ins w:id="115" w:author="Debarghaya Mitra" w:date="2024-09-15T00:17:00Z" w16du:dateUtc="2024-09-14T18:47:00Z"/>
          <w:rFonts w:ascii="JetBrainsMono NF" w:hAnsi="JetBrainsMono NF" w:cs="JetBrainsMono NF"/>
          <w:szCs w:val="19"/>
        </w:rPr>
      </w:pPr>
      <w:ins w:id="116" w:author="Debarghaya Mitra" w:date="2024-09-14T23:46:00Z">
        <w:r w:rsidRPr="00E86CD8">
          <w:rPr>
            <w:rFonts w:ascii="JetBrainsMono NF" w:hAnsi="JetBrainsMono NF" w:cs="JetBrainsMono NF"/>
            <w:szCs w:val="19"/>
            <w:rPrChange w:id="117" w:author="Debarghaya Mitra" w:date="2024-09-14T23:47:00Z" w16du:dateUtc="2024-09-14T18:17:00Z">
              <w:rPr>
                <w:rFonts w:cs="Mangal"/>
                <w:b/>
                <w:bCs/>
                <w:szCs w:val="19"/>
              </w:rPr>
            </w:rPrChange>
          </w:rPr>
          <w:t>This setup allows great flexibility where the appliance can be controlled traditionally and from a distance or rather without necessarily having to be around the appliance.</w:t>
        </w:r>
      </w:ins>
    </w:p>
    <w:p w14:paraId="28974E40" w14:textId="2DA869B2" w:rsidR="00052453" w:rsidRPr="00921AA3" w:rsidRDefault="00052453" w:rsidP="00052453">
      <w:pPr>
        <w:pStyle w:val="Heading1"/>
        <w:jc w:val="both"/>
        <w:rPr>
          <w:ins w:id="118" w:author="Debarghaya Mitra" w:date="2024-09-15T00:17:00Z" w16du:dateUtc="2024-09-14T18:47:00Z"/>
          <w:rFonts w:ascii="JetBrainsMono NF" w:hAnsi="JetBrainsMono NF" w:cs="JetBrainsMono NF"/>
        </w:rPr>
      </w:pPr>
      <w:ins w:id="119" w:author="Debarghaya Mitra" w:date="2024-09-15T00:17:00Z" w16du:dateUtc="2024-09-14T18:47:00Z">
        <w:r>
          <w:rPr>
            <w:rFonts w:ascii="JetBrainsMono NF" w:hAnsi="JetBrainsMono NF" w:cs="JetBrainsMono NF"/>
          </w:rPr>
          <w:t>Working Principle</w:t>
        </w:r>
      </w:ins>
    </w:p>
    <w:p w14:paraId="23F36105" w14:textId="764484AA" w:rsidR="00052453" w:rsidRPr="004F7447" w:rsidRDefault="00052453">
      <w:pPr>
        <w:pStyle w:val="Heading2"/>
        <w:rPr>
          <w:ins w:id="120" w:author="Debarghaya Mitra" w:date="2024-09-15T00:17:00Z" w16du:dateUtc="2024-09-14T18:47:00Z"/>
          <w:rFonts w:ascii="JetBrainsMono NF" w:eastAsiaTheme="minorEastAsia" w:hAnsi="JetBrainsMono NF" w:cs="JetBrainsMono NF"/>
          <w:rPrChange w:id="121" w:author="Debarghaya Mitra" w:date="2024-09-15T00:25:00Z" w16du:dateUtc="2024-09-14T18:55:00Z">
            <w:rPr>
              <w:ins w:id="122" w:author="Debarghaya Mitra" w:date="2024-09-15T00:17:00Z" w16du:dateUtc="2024-09-14T18:47:00Z"/>
              <w:rFonts w:eastAsiaTheme="minorEastAsia"/>
            </w:rPr>
          </w:rPrChange>
        </w:rPr>
        <w:pPrChange w:id="123" w:author="Debarghaya Mitra" w:date="2024-09-15T00:19:00Z" w16du:dateUtc="2024-09-14T18:49:00Z">
          <w:pPr>
            <w:pStyle w:val="Heading1"/>
            <w:jc w:val="both"/>
          </w:pPr>
        </w:pPrChange>
      </w:pPr>
      <w:ins w:id="124" w:author="Debarghaya Mitra" w:date="2024-09-15T00:17:00Z" w16du:dateUtc="2024-09-14T18:47:00Z">
        <w:r w:rsidRPr="004F7447">
          <w:rPr>
            <w:rFonts w:ascii="JetBrainsMono NF" w:eastAsiaTheme="minorEastAsia" w:hAnsi="JetBrainsMono NF" w:cs="JetBrainsMono NF"/>
            <w:rPrChange w:id="125" w:author="Debarghaya Mitra" w:date="2024-09-15T00:25:00Z" w16du:dateUtc="2024-09-14T18:55:00Z">
              <w:rPr>
                <w:rFonts w:eastAsiaTheme="minorEastAsia"/>
              </w:rPr>
            </w:rPrChange>
          </w:rPr>
          <w:t>Powering the System</w:t>
        </w:r>
      </w:ins>
    </w:p>
    <w:p w14:paraId="0894E399" w14:textId="006453E6" w:rsidR="00052453" w:rsidRPr="004F7447" w:rsidRDefault="00052453" w:rsidP="004538FE">
      <w:pPr>
        <w:pStyle w:val="NoSpacing"/>
        <w:jc w:val="both"/>
        <w:rPr>
          <w:ins w:id="126" w:author="Debarghaya Mitra" w:date="2024-09-15T00:17:00Z" w16du:dateUtc="2024-09-14T18:47:00Z"/>
          <w:rFonts w:ascii="JetBrainsMono NF" w:hAnsi="JetBrainsMono NF" w:cs="JetBrainsMono NF"/>
          <w:rPrChange w:id="127" w:author="Debarghaya Mitra" w:date="2024-09-15T00:25:00Z" w16du:dateUtc="2024-09-14T18:55:00Z">
            <w:rPr>
              <w:ins w:id="128" w:author="Debarghaya Mitra" w:date="2024-09-15T00:17:00Z" w16du:dateUtc="2024-09-14T18:47:00Z"/>
              <w:rFonts w:eastAsiaTheme="minorEastAsia"/>
            </w:rPr>
          </w:rPrChange>
        </w:rPr>
        <w:pPrChange w:id="129" w:author="Debarghaya Mitra" w:date="2024-09-15T00:29:00Z" w16du:dateUtc="2024-09-14T18:59:00Z">
          <w:pPr>
            <w:pStyle w:val="Heading1"/>
            <w:jc w:val="both"/>
          </w:pPr>
        </w:pPrChange>
      </w:pPr>
      <w:ins w:id="130" w:author="Debarghaya Mitra" w:date="2024-09-15T00:17:00Z" w16du:dateUtc="2024-09-14T18:47:00Z">
        <w:r w:rsidRPr="004F7447">
          <w:rPr>
            <w:rFonts w:ascii="JetBrainsMono NF" w:hAnsi="JetBrainsMono NF" w:cs="JetBrainsMono NF"/>
            <w:rPrChange w:id="131" w:author="Debarghaya Mitra" w:date="2024-09-15T00:25:00Z" w16du:dateUtc="2024-09-14T18:55:00Z">
              <w:rPr/>
            </w:rPrChange>
          </w:rPr>
          <w:t>When powering the system, the microcontroller comes on board and starts onboarding to relay and other peripherals such as Wi-Fi, Bluetooth, etc.</w:t>
        </w:r>
      </w:ins>
    </w:p>
    <w:p w14:paraId="52EC1D27" w14:textId="77777777" w:rsidR="00052453" w:rsidRPr="004F7447" w:rsidRDefault="00052453" w:rsidP="004538FE">
      <w:pPr>
        <w:pStyle w:val="NoSpacing"/>
        <w:jc w:val="both"/>
        <w:rPr>
          <w:ins w:id="132" w:author="Debarghaya Mitra" w:date="2024-09-15T00:17:00Z" w16du:dateUtc="2024-09-14T18:47:00Z"/>
          <w:rFonts w:ascii="JetBrainsMono NF" w:hAnsi="JetBrainsMono NF" w:cs="JetBrainsMono NF"/>
          <w:rPrChange w:id="133" w:author="Debarghaya Mitra" w:date="2024-09-15T00:25:00Z" w16du:dateUtc="2024-09-14T18:55:00Z">
            <w:rPr>
              <w:ins w:id="134" w:author="Debarghaya Mitra" w:date="2024-09-15T00:17:00Z" w16du:dateUtc="2024-09-14T18:47:00Z"/>
              <w:rFonts w:eastAsiaTheme="minorEastAsia"/>
            </w:rPr>
          </w:rPrChange>
        </w:rPr>
        <w:pPrChange w:id="135" w:author="Debarghaya Mitra" w:date="2024-09-15T00:29:00Z" w16du:dateUtc="2024-09-14T18:59:00Z">
          <w:pPr>
            <w:pStyle w:val="Heading1"/>
            <w:jc w:val="both"/>
          </w:pPr>
        </w:pPrChange>
      </w:pPr>
    </w:p>
    <w:p w14:paraId="47274054" w14:textId="0B8B320E" w:rsidR="00052453" w:rsidRPr="004F7447" w:rsidRDefault="00052453" w:rsidP="004538FE">
      <w:pPr>
        <w:pStyle w:val="Heading2"/>
        <w:jc w:val="both"/>
        <w:rPr>
          <w:ins w:id="136" w:author="Debarghaya Mitra" w:date="2024-09-15T00:17:00Z" w16du:dateUtc="2024-09-14T18:47:00Z"/>
          <w:rFonts w:ascii="JetBrainsMono NF" w:eastAsiaTheme="minorEastAsia" w:hAnsi="JetBrainsMono NF" w:cs="JetBrainsMono NF"/>
          <w:rPrChange w:id="137" w:author="Debarghaya Mitra" w:date="2024-09-15T00:25:00Z" w16du:dateUtc="2024-09-14T18:55:00Z">
            <w:rPr>
              <w:ins w:id="138" w:author="Debarghaya Mitra" w:date="2024-09-15T00:17:00Z" w16du:dateUtc="2024-09-14T18:47:00Z"/>
              <w:rFonts w:eastAsiaTheme="minorEastAsia"/>
            </w:rPr>
          </w:rPrChange>
        </w:rPr>
        <w:pPrChange w:id="139" w:author="Debarghaya Mitra" w:date="2024-09-15T00:29:00Z" w16du:dateUtc="2024-09-14T18:59:00Z">
          <w:pPr>
            <w:pStyle w:val="Heading1"/>
            <w:jc w:val="both"/>
          </w:pPr>
        </w:pPrChange>
      </w:pPr>
      <w:ins w:id="140" w:author="Debarghaya Mitra" w:date="2024-09-15T00:17:00Z" w16du:dateUtc="2024-09-14T18:47:00Z">
        <w:r w:rsidRPr="004F7447">
          <w:rPr>
            <w:rFonts w:ascii="JetBrainsMono NF" w:eastAsiaTheme="minorEastAsia" w:hAnsi="JetBrainsMono NF" w:cs="JetBrainsMono NF"/>
            <w:rPrChange w:id="141" w:author="Debarghaya Mitra" w:date="2024-09-15T00:25:00Z" w16du:dateUtc="2024-09-14T18:55:00Z">
              <w:rPr>
                <w:rFonts w:eastAsiaTheme="minorEastAsia"/>
              </w:rPr>
            </w:rPrChange>
          </w:rPr>
          <w:t>Receiving Commands</w:t>
        </w:r>
      </w:ins>
    </w:p>
    <w:p w14:paraId="47DBA437" w14:textId="77777777" w:rsidR="00052453" w:rsidRPr="004F7447" w:rsidRDefault="00052453" w:rsidP="004538FE">
      <w:pPr>
        <w:pStyle w:val="NoSpacing"/>
        <w:jc w:val="both"/>
        <w:rPr>
          <w:ins w:id="142" w:author="Debarghaya Mitra" w:date="2024-09-15T00:17:00Z" w16du:dateUtc="2024-09-14T18:47:00Z"/>
          <w:rFonts w:ascii="JetBrainsMono NF" w:hAnsi="JetBrainsMono NF" w:cs="JetBrainsMono NF"/>
          <w:rPrChange w:id="143" w:author="Debarghaya Mitra" w:date="2024-09-15T00:25:00Z" w16du:dateUtc="2024-09-14T18:55:00Z">
            <w:rPr>
              <w:ins w:id="144" w:author="Debarghaya Mitra" w:date="2024-09-15T00:17:00Z" w16du:dateUtc="2024-09-14T18:47:00Z"/>
              <w:rFonts w:eastAsiaTheme="minorEastAsia"/>
            </w:rPr>
          </w:rPrChange>
        </w:rPr>
        <w:pPrChange w:id="145" w:author="Debarghaya Mitra" w:date="2024-09-15T00:29:00Z" w16du:dateUtc="2024-09-14T18:59:00Z">
          <w:pPr>
            <w:pStyle w:val="Heading1"/>
            <w:jc w:val="both"/>
          </w:pPr>
        </w:pPrChange>
      </w:pPr>
    </w:p>
    <w:p w14:paraId="5037B9AE" w14:textId="46C30255" w:rsidR="00052453" w:rsidRPr="004F7447" w:rsidRDefault="00052453" w:rsidP="004538FE">
      <w:pPr>
        <w:pStyle w:val="NoSpacing"/>
        <w:jc w:val="both"/>
        <w:rPr>
          <w:ins w:id="146" w:author="Debarghaya Mitra" w:date="2024-09-15T00:17:00Z" w16du:dateUtc="2024-09-14T18:47:00Z"/>
          <w:rFonts w:ascii="JetBrainsMono NF" w:hAnsi="JetBrainsMono NF" w:cs="JetBrainsMono NF"/>
          <w:rPrChange w:id="147" w:author="Debarghaya Mitra" w:date="2024-09-15T00:25:00Z" w16du:dateUtc="2024-09-14T18:55:00Z">
            <w:rPr>
              <w:ins w:id="148" w:author="Debarghaya Mitra" w:date="2024-09-15T00:17:00Z" w16du:dateUtc="2024-09-14T18:47:00Z"/>
              <w:rFonts w:eastAsiaTheme="minorEastAsia"/>
            </w:rPr>
          </w:rPrChange>
        </w:rPr>
        <w:pPrChange w:id="149" w:author="Debarghaya Mitra" w:date="2024-09-15T00:29:00Z" w16du:dateUtc="2024-09-14T18:59:00Z">
          <w:pPr>
            <w:pStyle w:val="Heading1"/>
            <w:jc w:val="both"/>
          </w:pPr>
        </w:pPrChange>
      </w:pPr>
      <w:ins w:id="150" w:author="Debarghaya Mitra" w:date="2024-09-15T00:17:00Z" w16du:dateUtc="2024-09-14T18:47:00Z">
        <w:r w:rsidRPr="004F7447">
          <w:rPr>
            <w:rFonts w:ascii="JetBrainsMono NF" w:hAnsi="JetBrainsMono NF" w:cs="JetBrainsMono NF"/>
            <w:rPrChange w:id="151" w:author="Debarghaya Mitra" w:date="2024-09-15T00:25:00Z" w16du:dateUtc="2024-09-14T18:55:00Z">
              <w:rPr/>
            </w:rPrChange>
          </w:rPr>
          <w:t>There are provisions that allow the microcontrollers to take certain commands from the users through communication modules. For example, using Wi-Fi, the switch, receives commands from a smartphone application through HTTP requests or MQTT protocols.</w:t>
        </w:r>
      </w:ins>
    </w:p>
    <w:p w14:paraId="04DB310A" w14:textId="77777777" w:rsidR="00052453" w:rsidRPr="004F7447" w:rsidRDefault="00052453" w:rsidP="004538FE">
      <w:pPr>
        <w:pStyle w:val="NoSpacing"/>
        <w:jc w:val="both"/>
        <w:rPr>
          <w:ins w:id="152" w:author="Debarghaya Mitra" w:date="2024-09-15T00:17:00Z" w16du:dateUtc="2024-09-14T18:47:00Z"/>
          <w:rFonts w:ascii="JetBrainsMono NF" w:hAnsi="JetBrainsMono NF" w:cs="JetBrainsMono NF"/>
          <w:rPrChange w:id="153" w:author="Debarghaya Mitra" w:date="2024-09-15T00:25:00Z" w16du:dateUtc="2024-09-14T18:55:00Z">
            <w:rPr>
              <w:ins w:id="154" w:author="Debarghaya Mitra" w:date="2024-09-15T00:17:00Z" w16du:dateUtc="2024-09-14T18:47:00Z"/>
              <w:rFonts w:eastAsiaTheme="minorEastAsia"/>
            </w:rPr>
          </w:rPrChange>
        </w:rPr>
        <w:pPrChange w:id="155" w:author="Debarghaya Mitra" w:date="2024-09-15T00:29:00Z" w16du:dateUtc="2024-09-14T18:59:00Z">
          <w:pPr>
            <w:pStyle w:val="Heading1"/>
            <w:jc w:val="both"/>
          </w:pPr>
        </w:pPrChange>
      </w:pPr>
    </w:p>
    <w:p w14:paraId="67F50487" w14:textId="34D0A0FA" w:rsidR="00052453" w:rsidRPr="004F7447" w:rsidRDefault="00052453" w:rsidP="004538FE">
      <w:pPr>
        <w:pStyle w:val="NoSpacing"/>
        <w:jc w:val="both"/>
        <w:rPr>
          <w:ins w:id="156" w:author="Debarghaya Mitra" w:date="2024-09-15T00:17:00Z" w16du:dateUtc="2024-09-14T18:47:00Z"/>
          <w:rFonts w:ascii="JetBrainsMono NF" w:hAnsi="JetBrainsMono NF" w:cs="JetBrainsMono NF"/>
          <w:rPrChange w:id="157" w:author="Debarghaya Mitra" w:date="2024-09-15T00:25:00Z" w16du:dateUtc="2024-09-14T18:55:00Z">
            <w:rPr>
              <w:ins w:id="158" w:author="Debarghaya Mitra" w:date="2024-09-15T00:17:00Z" w16du:dateUtc="2024-09-14T18:47:00Z"/>
              <w:rFonts w:eastAsiaTheme="minorEastAsia"/>
            </w:rPr>
          </w:rPrChange>
        </w:rPr>
        <w:pPrChange w:id="159" w:author="Debarghaya Mitra" w:date="2024-09-15T00:29:00Z" w16du:dateUtc="2024-09-14T18:59:00Z">
          <w:pPr>
            <w:pStyle w:val="Heading1"/>
            <w:jc w:val="both"/>
          </w:pPr>
        </w:pPrChange>
      </w:pPr>
      <w:ins w:id="160" w:author="Debarghaya Mitra" w:date="2024-09-15T00:17:00Z" w16du:dateUtc="2024-09-14T18:47:00Z">
        <w:r w:rsidRPr="004F7447">
          <w:rPr>
            <w:rFonts w:ascii="JetBrainsMono NF" w:hAnsi="JetBrainsMono NF" w:cs="JetBrainsMono NF"/>
            <w:rPrChange w:id="161" w:author="Debarghaya Mitra" w:date="2024-09-15T00:25:00Z" w16du:dateUtc="2024-09-14T18:55:00Z">
              <w:rPr/>
            </w:rPrChange>
          </w:rPr>
          <w:t>In case there is a physical button, it can be pressed to turn the device fan(s) on or off.</w:t>
        </w:r>
      </w:ins>
    </w:p>
    <w:p w14:paraId="3DBB9C37" w14:textId="77777777" w:rsidR="00052453" w:rsidRPr="004F7447" w:rsidRDefault="00052453" w:rsidP="004538FE">
      <w:pPr>
        <w:pStyle w:val="NoSpacing"/>
        <w:jc w:val="both"/>
        <w:rPr>
          <w:ins w:id="162" w:author="Debarghaya Mitra" w:date="2024-09-15T00:17:00Z" w16du:dateUtc="2024-09-14T18:47:00Z"/>
          <w:rFonts w:ascii="JetBrainsMono NF" w:hAnsi="JetBrainsMono NF" w:cs="JetBrainsMono NF"/>
          <w:rPrChange w:id="163" w:author="Debarghaya Mitra" w:date="2024-09-15T00:25:00Z" w16du:dateUtc="2024-09-14T18:55:00Z">
            <w:rPr>
              <w:ins w:id="164" w:author="Debarghaya Mitra" w:date="2024-09-15T00:17:00Z" w16du:dateUtc="2024-09-14T18:47:00Z"/>
              <w:rFonts w:eastAsiaTheme="minorEastAsia"/>
            </w:rPr>
          </w:rPrChange>
        </w:rPr>
        <w:pPrChange w:id="165" w:author="Debarghaya Mitra" w:date="2024-09-15T00:29:00Z" w16du:dateUtc="2024-09-14T18:59:00Z">
          <w:pPr>
            <w:pStyle w:val="Heading1"/>
            <w:jc w:val="both"/>
          </w:pPr>
        </w:pPrChange>
      </w:pPr>
    </w:p>
    <w:p w14:paraId="6164B668" w14:textId="6566CC25" w:rsidR="00052453" w:rsidRPr="004F7447" w:rsidRDefault="00052453">
      <w:pPr>
        <w:pStyle w:val="Heading2"/>
        <w:rPr>
          <w:ins w:id="166" w:author="Debarghaya Mitra" w:date="2024-09-15T00:17:00Z" w16du:dateUtc="2024-09-14T18:47:00Z"/>
          <w:rFonts w:ascii="JetBrainsMono NF" w:eastAsiaTheme="minorEastAsia" w:hAnsi="JetBrainsMono NF" w:cs="JetBrainsMono NF"/>
          <w:rPrChange w:id="167" w:author="Debarghaya Mitra" w:date="2024-09-15T00:25:00Z" w16du:dateUtc="2024-09-14T18:55:00Z">
            <w:rPr>
              <w:ins w:id="168" w:author="Debarghaya Mitra" w:date="2024-09-15T00:17:00Z" w16du:dateUtc="2024-09-14T18:47:00Z"/>
              <w:rFonts w:eastAsiaTheme="minorEastAsia"/>
            </w:rPr>
          </w:rPrChange>
        </w:rPr>
        <w:pPrChange w:id="169" w:author="Debarghaya Mitra" w:date="2024-09-15T00:19:00Z" w16du:dateUtc="2024-09-14T18:49:00Z">
          <w:pPr>
            <w:pStyle w:val="Heading1"/>
            <w:jc w:val="both"/>
          </w:pPr>
        </w:pPrChange>
      </w:pPr>
      <w:ins w:id="170" w:author="Debarghaya Mitra" w:date="2024-09-15T00:17:00Z" w16du:dateUtc="2024-09-14T18:47:00Z">
        <w:r w:rsidRPr="004F7447">
          <w:rPr>
            <w:rFonts w:ascii="JetBrainsMono NF" w:eastAsiaTheme="minorEastAsia" w:hAnsi="JetBrainsMono NF" w:cs="JetBrainsMono NF"/>
            <w:rPrChange w:id="171" w:author="Debarghaya Mitra" w:date="2024-09-15T00:25:00Z" w16du:dateUtc="2024-09-14T18:55:00Z">
              <w:rPr>
                <w:rFonts w:eastAsiaTheme="minorEastAsia"/>
              </w:rPr>
            </w:rPrChange>
          </w:rPr>
          <w:t>Switching the Device</w:t>
        </w:r>
      </w:ins>
    </w:p>
    <w:p w14:paraId="6FB6981C" w14:textId="77777777" w:rsidR="00052453" w:rsidRPr="00052453" w:rsidRDefault="00052453">
      <w:pPr>
        <w:pStyle w:val="NoSpacing"/>
        <w:rPr>
          <w:ins w:id="172" w:author="Debarghaya Mitra" w:date="2024-09-15T00:17:00Z" w16du:dateUtc="2024-09-14T18:47:00Z"/>
          <w:rFonts w:ascii="JetBrainsMono NF" w:hAnsi="JetBrainsMono NF" w:cs="JetBrainsMono NF"/>
          <w:rPrChange w:id="173" w:author="Debarghaya Mitra" w:date="2024-09-15T00:18:00Z" w16du:dateUtc="2024-09-14T18:48:00Z">
            <w:rPr>
              <w:ins w:id="174" w:author="Debarghaya Mitra" w:date="2024-09-15T00:17:00Z" w16du:dateUtc="2024-09-14T18:47:00Z"/>
              <w:rFonts w:eastAsiaTheme="minorEastAsia"/>
            </w:rPr>
          </w:rPrChange>
        </w:rPr>
        <w:pPrChange w:id="175" w:author="Debarghaya Mitra" w:date="2024-09-15T00:17:00Z" w16du:dateUtc="2024-09-14T18:47:00Z">
          <w:pPr>
            <w:pStyle w:val="Heading1"/>
            <w:jc w:val="both"/>
          </w:pPr>
        </w:pPrChange>
      </w:pPr>
    </w:p>
    <w:p w14:paraId="4AF64C54" w14:textId="6D3C43BF" w:rsidR="00052453" w:rsidRPr="00052453" w:rsidRDefault="00052453" w:rsidP="004538FE">
      <w:pPr>
        <w:pStyle w:val="NoSpacing"/>
        <w:jc w:val="both"/>
        <w:rPr>
          <w:ins w:id="176" w:author="Debarghaya Mitra" w:date="2024-09-15T00:17:00Z" w16du:dateUtc="2024-09-14T18:47:00Z"/>
          <w:rFonts w:ascii="JetBrainsMono NF" w:hAnsi="JetBrainsMono NF" w:cs="JetBrainsMono NF"/>
          <w:rPrChange w:id="177" w:author="Debarghaya Mitra" w:date="2024-09-15T00:18:00Z" w16du:dateUtc="2024-09-14T18:48:00Z">
            <w:rPr>
              <w:ins w:id="178" w:author="Debarghaya Mitra" w:date="2024-09-15T00:17:00Z" w16du:dateUtc="2024-09-14T18:47:00Z"/>
              <w:rFonts w:eastAsiaTheme="minorEastAsia"/>
            </w:rPr>
          </w:rPrChange>
        </w:rPr>
        <w:pPrChange w:id="179" w:author="Debarghaya Mitra" w:date="2024-09-15T00:29:00Z" w16du:dateUtc="2024-09-14T18:59:00Z">
          <w:pPr>
            <w:pStyle w:val="Heading1"/>
            <w:jc w:val="both"/>
          </w:pPr>
        </w:pPrChange>
      </w:pPr>
      <w:ins w:id="180" w:author="Debarghaya Mitra" w:date="2024-09-15T00:17:00Z" w16du:dateUtc="2024-09-14T18:47:00Z">
        <w:r w:rsidRPr="00052453">
          <w:rPr>
            <w:rFonts w:ascii="JetBrainsMono NF" w:hAnsi="JetBrainsMono NF" w:cs="JetBrainsMono NF"/>
            <w:rPrChange w:id="181" w:author="Debarghaya Mitra" w:date="2024-09-15T00:18:00Z" w16du:dateUtc="2024-09-14T18:48:00Z">
              <w:rPr/>
            </w:rPrChange>
          </w:rPr>
          <w:t>When a command is given to turn on or off a device that is connected to the microcontroller, say a light, it sends a signal to the relay.</w:t>
        </w:r>
      </w:ins>
    </w:p>
    <w:p w14:paraId="65DB0A8E" w14:textId="77777777" w:rsidR="00052453" w:rsidRPr="00052453" w:rsidRDefault="00052453" w:rsidP="004538FE">
      <w:pPr>
        <w:pStyle w:val="NoSpacing"/>
        <w:jc w:val="both"/>
        <w:rPr>
          <w:ins w:id="182" w:author="Debarghaya Mitra" w:date="2024-09-15T00:17:00Z" w16du:dateUtc="2024-09-14T18:47:00Z"/>
          <w:rFonts w:ascii="JetBrainsMono NF" w:hAnsi="JetBrainsMono NF" w:cs="JetBrainsMono NF"/>
          <w:rPrChange w:id="183" w:author="Debarghaya Mitra" w:date="2024-09-15T00:18:00Z" w16du:dateUtc="2024-09-14T18:48:00Z">
            <w:rPr>
              <w:ins w:id="184" w:author="Debarghaya Mitra" w:date="2024-09-15T00:17:00Z" w16du:dateUtc="2024-09-14T18:47:00Z"/>
              <w:rFonts w:eastAsiaTheme="minorEastAsia"/>
            </w:rPr>
          </w:rPrChange>
        </w:rPr>
        <w:pPrChange w:id="185" w:author="Debarghaya Mitra" w:date="2024-09-15T00:29:00Z" w16du:dateUtc="2024-09-14T18:59:00Z">
          <w:pPr>
            <w:pStyle w:val="Heading1"/>
            <w:jc w:val="both"/>
          </w:pPr>
        </w:pPrChange>
      </w:pPr>
    </w:p>
    <w:p w14:paraId="1F30D3D6" w14:textId="3E9B84FD" w:rsidR="00052453" w:rsidRPr="00052453" w:rsidRDefault="00052453" w:rsidP="004538FE">
      <w:pPr>
        <w:pStyle w:val="NoSpacing"/>
        <w:jc w:val="both"/>
        <w:rPr>
          <w:ins w:id="186" w:author="Debarghaya Mitra" w:date="2024-09-15T00:17:00Z" w16du:dateUtc="2024-09-14T18:47:00Z"/>
          <w:rFonts w:ascii="JetBrainsMono NF" w:hAnsi="JetBrainsMono NF" w:cs="JetBrainsMono NF"/>
          <w:rPrChange w:id="187" w:author="Debarghaya Mitra" w:date="2024-09-15T00:18:00Z" w16du:dateUtc="2024-09-14T18:48:00Z">
            <w:rPr>
              <w:ins w:id="188" w:author="Debarghaya Mitra" w:date="2024-09-15T00:17:00Z" w16du:dateUtc="2024-09-14T18:47:00Z"/>
              <w:rFonts w:eastAsiaTheme="minorEastAsia"/>
            </w:rPr>
          </w:rPrChange>
        </w:rPr>
        <w:pPrChange w:id="189" w:author="Debarghaya Mitra" w:date="2024-09-15T00:29:00Z" w16du:dateUtc="2024-09-14T18:59:00Z">
          <w:pPr>
            <w:pStyle w:val="Heading1"/>
            <w:jc w:val="both"/>
          </w:pPr>
        </w:pPrChange>
      </w:pPr>
      <w:ins w:id="190" w:author="Debarghaya Mitra" w:date="2024-09-15T00:17:00Z" w16du:dateUtc="2024-09-14T18:47:00Z">
        <w:r w:rsidRPr="00052453">
          <w:rPr>
            <w:rFonts w:ascii="JetBrainsMono NF" w:hAnsi="JetBrainsMono NF" w:cs="JetBrainsMono NF"/>
            <w:rPrChange w:id="191" w:author="Debarghaya Mitra" w:date="2024-09-15T00:18:00Z" w16du:dateUtc="2024-09-14T18:48:00Z">
              <w:rPr/>
            </w:rPrChange>
          </w:rPr>
          <w:t>The relay changes from one state to another which can be either open or closed in order to control the voltage to the load device.</w:t>
        </w:r>
      </w:ins>
    </w:p>
    <w:p w14:paraId="2F3B81F3" w14:textId="77777777" w:rsidR="00052453" w:rsidRPr="00052453" w:rsidRDefault="00052453" w:rsidP="004538FE">
      <w:pPr>
        <w:pStyle w:val="NoSpacing"/>
        <w:jc w:val="both"/>
        <w:rPr>
          <w:ins w:id="192" w:author="Debarghaya Mitra" w:date="2024-09-15T00:17:00Z" w16du:dateUtc="2024-09-14T18:47:00Z"/>
          <w:rFonts w:ascii="JetBrainsMono NF" w:hAnsi="JetBrainsMono NF" w:cs="JetBrainsMono NF"/>
          <w:rPrChange w:id="193" w:author="Debarghaya Mitra" w:date="2024-09-15T00:18:00Z" w16du:dateUtc="2024-09-14T18:48:00Z">
            <w:rPr>
              <w:ins w:id="194" w:author="Debarghaya Mitra" w:date="2024-09-15T00:17:00Z" w16du:dateUtc="2024-09-14T18:47:00Z"/>
              <w:rFonts w:eastAsiaTheme="minorEastAsia"/>
            </w:rPr>
          </w:rPrChange>
        </w:rPr>
        <w:pPrChange w:id="195" w:author="Debarghaya Mitra" w:date="2024-09-15T00:29:00Z" w16du:dateUtc="2024-09-14T18:59:00Z">
          <w:pPr>
            <w:pStyle w:val="Heading1"/>
            <w:jc w:val="both"/>
          </w:pPr>
        </w:pPrChange>
      </w:pPr>
    </w:p>
    <w:p w14:paraId="6BD50FEF" w14:textId="255D0CCE" w:rsidR="00052453" w:rsidRDefault="00052453" w:rsidP="004538FE">
      <w:pPr>
        <w:pStyle w:val="NoSpacing"/>
        <w:jc w:val="both"/>
        <w:rPr>
          <w:ins w:id="196" w:author="Debarghaya Mitra" w:date="2024-09-15T00:19:00Z" w16du:dateUtc="2024-09-14T18:49:00Z"/>
          <w:rFonts w:ascii="JetBrainsMono NF" w:hAnsi="JetBrainsMono NF" w:cs="JetBrainsMono NF"/>
        </w:rPr>
        <w:pPrChange w:id="197" w:author="Debarghaya Mitra" w:date="2024-09-15T00:29:00Z" w16du:dateUtc="2024-09-14T18:59:00Z">
          <w:pPr>
            <w:pStyle w:val="NoSpacing"/>
          </w:pPr>
        </w:pPrChange>
      </w:pPr>
      <w:ins w:id="198" w:author="Debarghaya Mitra" w:date="2024-09-15T00:17:00Z" w16du:dateUtc="2024-09-14T18:47:00Z">
        <w:r w:rsidRPr="00052453">
          <w:rPr>
            <w:rFonts w:ascii="JetBrainsMono NF" w:hAnsi="JetBrainsMono NF" w:cs="JetBrainsMono NF"/>
            <w:rPrChange w:id="199" w:author="Debarghaya Mitra" w:date="2024-09-15T00:18:00Z" w16du:dateUtc="2024-09-14T18:48:00Z">
              <w:rPr/>
            </w:rPrChange>
          </w:rPr>
          <w:t xml:space="preserve">When the command to be </w:t>
        </w:r>
      </w:ins>
      <w:ins w:id="200" w:author="Debarghaya Mitra" w:date="2024-09-15T00:25:00Z" w16du:dateUtc="2024-09-14T18:55:00Z">
        <w:r w:rsidR="004F7447" w:rsidRPr="004F7447">
          <w:rPr>
            <w:rFonts w:ascii="JetBrainsMono NF" w:hAnsi="JetBrainsMono NF" w:cs="JetBrainsMono NF"/>
          </w:rPr>
          <w:t>affected</w:t>
        </w:r>
      </w:ins>
      <w:ins w:id="201" w:author="Debarghaya Mitra" w:date="2024-09-15T00:17:00Z" w16du:dateUtc="2024-09-14T18:47:00Z">
        <w:r w:rsidRPr="00052453">
          <w:rPr>
            <w:rFonts w:ascii="JetBrainsMono NF" w:hAnsi="JetBrainsMono NF" w:cs="JetBrainsMono NF"/>
            <w:rPrChange w:id="202" w:author="Debarghaya Mitra" w:date="2024-09-15T00:18:00Z" w16du:dateUtc="2024-09-14T18:48:00Z">
              <w:rPr/>
            </w:rPrChange>
          </w:rPr>
          <w:t xml:space="preserve"> is “on” that is the point at which the relay switches closed completing the cycle which allows them to pass electricity to the device. “off” cutting of power is switching off the relay thus switching off the electric circuit. </w:t>
        </w:r>
      </w:ins>
    </w:p>
    <w:p w14:paraId="655939F8" w14:textId="3A2D0ADB" w:rsidR="00052453" w:rsidRPr="0097619E" w:rsidRDefault="00052453">
      <w:pPr>
        <w:pStyle w:val="Heading2"/>
        <w:rPr>
          <w:ins w:id="203" w:author="Debarghaya Mitra" w:date="2024-09-15T00:20:00Z" w16du:dateUtc="2024-09-14T18:50:00Z"/>
          <w:rFonts w:ascii="JetBrainsMono NF" w:hAnsi="JetBrainsMono NF" w:cs="JetBrainsMono NF"/>
          <w:rPrChange w:id="204" w:author="Debarghaya Mitra" w:date="2024-09-15T00:23:00Z" w16du:dateUtc="2024-09-14T18:53:00Z">
            <w:rPr>
              <w:ins w:id="205" w:author="Debarghaya Mitra" w:date="2024-09-15T00:20:00Z" w16du:dateUtc="2024-09-14T18:50:00Z"/>
            </w:rPr>
          </w:rPrChange>
        </w:rPr>
        <w:pPrChange w:id="206" w:author="Debarghaya Mitra" w:date="2024-09-15T00:23:00Z" w16du:dateUtc="2024-09-14T18:53:00Z">
          <w:pPr/>
        </w:pPrChange>
      </w:pPr>
      <w:ins w:id="207" w:author="Debarghaya Mitra" w:date="2024-09-15T00:20:00Z" w16du:dateUtc="2024-09-14T18:50:00Z">
        <w:r w:rsidRPr="0097619E">
          <w:rPr>
            <w:rFonts w:ascii="JetBrainsMono NF" w:hAnsi="JetBrainsMono NF" w:cs="JetBrainsMono NF"/>
            <w:rPrChange w:id="208" w:author="Debarghaya Mitra" w:date="2024-09-15T00:23:00Z" w16du:dateUtc="2024-09-14T18:53:00Z">
              <w:rPr/>
            </w:rPrChange>
          </w:rPr>
          <w:lastRenderedPageBreak/>
          <w:t>Status Feedback</w:t>
        </w:r>
      </w:ins>
    </w:p>
    <w:p w14:paraId="6423E125" w14:textId="4ED0FD91" w:rsidR="00052453" w:rsidRPr="0097619E" w:rsidRDefault="00052453" w:rsidP="004538FE">
      <w:pPr>
        <w:jc w:val="both"/>
        <w:rPr>
          <w:ins w:id="209" w:author="Debarghaya Mitra" w:date="2024-09-15T00:20:00Z" w16du:dateUtc="2024-09-14T18:50:00Z"/>
          <w:rFonts w:ascii="JetBrainsMono NF" w:hAnsi="JetBrainsMono NF" w:cs="JetBrainsMono NF"/>
          <w:rPrChange w:id="210" w:author="Debarghaya Mitra" w:date="2024-09-15T00:23:00Z" w16du:dateUtc="2024-09-14T18:53:00Z">
            <w:rPr>
              <w:ins w:id="211" w:author="Debarghaya Mitra" w:date="2024-09-15T00:20:00Z" w16du:dateUtc="2024-09-14T18:50:00Z"/>
            </w:rPr>
          </w:rPrChange>
        </w:rPr>
        <w:pPrChange w:id="212" w:author="Debarghaya Mitra" w:date="2024-09-15T00:29:00Z" w16du:dateUtc="2024-09-14T18:59:00Z">
          <w:pPr/>
        </w:pPrChange>
      </w:pPr>
      <w:ins w:id="213" w:author="Debarghaya Mitra" w:date="2024-09-15T00:20:00Z" w16du:dateUtc="2024-09-14T18:50:00Z">
        <w:r w:rsidRPr="0097619E">
          <w:rPr>
            <w:rFonts w:ascii="JetBrainsMono NF" w:hAnsi="JetBrainsMono NF" w:cs="JetBrainsMono NF"/>
            <w:rPrChange w:id="214" w:author="Debarghaya Mitra" w:date="2024-09-15T00:23:00Z" w16du:dateUtc="2024-09-14T18:53:00Z">
              <w:rPr/>
            </w:rPrChange>
          </w:rPr>
          <w:t>The current state of the switch (on/off) is sent back to the mobile app or web interface, providing the user with real-time updates.</w:t>
        </w:r>
      </w:ins>
    </w:p>
    <w:p w14:paraId="2D6AF803" w14:textId="3412D840" w:rsidR="00052453" w:rsidRPr="0097619E" w:rsidRDefault="00052453">
      <w:pPr>
        <w:pStyle w:val="Heading2"/>
        <w:rPr>
          <w:ins w:id="215" w:author="Debarghaya Mitra" w:date="2024-09-15T00:20:00Z" w16du:dateUtc="2024-09-14T18:50:00Z"/>
          <w:rFonts w:ascii="JetBrainsMono NF" w:hAnsi="JetBrainsMono NF" w:cs="JetBrainsMono NF"/>
          <w:rPrChange w:id="216" w:author="Debarghaya Mitra" w:date="2024-09-15T00:23:00Z" w16du:dateUtc="2024-09-14T18:53:00Z">
            <w:rPr>
              <w:ins w:id="217" w:author="Debarghaya Mitra" w:date="2024-09-15T00:20:00Z" w16du:dateUtc="2024-09-14T18:50:00Z"/>
            </w:rPr>
          </w:rPrChange>
        </w:rPr>
        <w:pPrChange w:id="218" w:author="Debarghaya Mitra" w:date="2024-09-15T00:23:00Z" w16du:dateUtc="2024-09-14T18:53:00Z">
          <w:pPr/>
        </w:pPrChange>
      </w:pPr>
      <w:ins w:id="219" w:author="Debarghaya Mitra" w:date="2024-09-15T00:20:00Z" w16du:dateUtc="2024-09-14T18:50:00Z">
        <w:r w:rsidRPr="0097619E">
          <w:rPr>
            <w:rFonts w:ascii="JetBrainsMono NF" w:hAnsi="JetBrainsMono NF" w:cs="JetBrainsMono NF"/>
            <w:rPrChange w:id="220" w:author="Debarghaya Mitra" w:date="2024-09-15T00:23:00Z" w16du:dateUtc="2024-09-14T18:53:00Z">
              <w:rPr/>
            </w:rPrChange>
          </w:rPr>
          <w:t>Automation (Optional)</w:t>
        </w:r>
      </w:ins>
    </w:p>
    <w:p w14:paraId="44A9FB45" w14:textId="28642E22" w:rsidR="00052453" w:rsidRPr="0097619E" w:rsidRDefault="00052453" w:rsidP="004538FE">
      <w:pPr>
        <w:jc w:val="both"/>
        <w:rPr>
          <w:ins w:id="221" w:author="Debarghaya Mitra" w:date="2024-09-15T00:17:00Z" w16du:dateUtc="2024-09-14T18:47:00Z"/>
          <w:rFonts w:ascii="JetBrainsMono NF" w:hAnsi="JetBrainsMono NF" w:cs="JetBrainsMono NF"/>
          <w:rPrChange w:id="222" w:author="Debarghaya Mitra" w:date="2024-09-15T00:22:00Z" w16du:dateUtc="2024-09-14T18:52:00Z">
            <w:rPr>
              <w:ins w:id="223" w:author="Debarghaya Mitra" w:date="2024-09-15T00:17:00Z" w16du:dateUtc="2024-09-14T18:47:00Z"/>
            </w:rPr>
          </w:rPrChange>
        </w:rPr>
        <w:pPrChange w:id="224" w:author="Debarghaya Mitra" w:date="2024-09-15T00:28:00Z" w16du:dateUtc="2024-09-14T18:58:00Z">
          <w:pPr>
            <w:pStyle w:val="Heading1"/>
            <w:jc w:val="both"/>
          </w:pPr>
        </w:pPrChange>
      </w:pPr>
      <w:ins w:id="225" w:author="Debarghaya Mitra" w:date="2024-09-15T00:20:00Z" w16du:dateUtc="2024-09-14T18:50:00Z">
        <w:r w:rsidRPr="0097619E">
          <w:rPr>
            <w:rFonts w:ascii="JetBrainsMono NF" w:hAnsi="JetBrainsMono NF" w:cs="JetBrainsMono NF"/>
            <w:rPrChange w:id="226" w:author="Debarghaya Mitra" w:date="2024-09-15T00:22:00Z" w16du:dateUtc="2024-09-14T18:52:00Z">
              <w:rPr/>
            </w:rPrChange>
          </w:rPr>
          <w:t>The smart switch can be integrated into home automation systems. For instance, it can be scheduled to turn devices on/off at specific times or based on sensor data (like motion detection or light levels).</w:t>
        </w:r>
      </w:ins>
    </w:p>
    <w:p w14:paraId="356C1458" w14:textId="3CBE4E77" w:rsidR="00D11A24" w:rsidRPr="00921AA3" w:rsidRDefault="000D4104" w:rsidP="00052453">
      <w:pPr>
        <w:pStyle w:val="Heading1"/>
        <w:jc w:val="both"/>
        <w:rPr>
          <w:ins w:id="227" w:author="Debarghaya Mitra" w:date="2024-09-14T23:54:00Z" w16du:dateUtc="2024-09-14T18:24:00Z"/>
          <w:rFonts w:ascii="JetBrainsMono NF" w:hAnsi="JetBrainsMono NF" w:cs="JetBrainsMono NF"/>
        </w:rPr>
      </w:pPr>
      <w:ins w:id="228" w:author="Debarghaya Mitra" w:date="2024-09-15T00:00:00Z" w16du:dateUtc="2024-09-14T18:30:00Z">
        <w:r w:rsidRPr="000D4104">
          <w:rPr>
            <w:rFonts w:ascii="JetBrainsMono NF" w:hAnsi="JetBrainsMono NF" w:cs="JetBrainsMono NF"/>
          </w:rPr>
          <w:t>Benefits of Wireless Control System</w:t>
        </w:r>
      </w:ins>
    </w:p>
    <w:p w14:paraId="44E0AD9F" w14:textId="558F9B3C" w:rsidR="00D11A24" w:rsidRPr="000D4104" w:rsidRDefault="00D11A24" w:rsidP="004538FE">
      <w:pPr>
        <w:pStyle w:val="ListParagraph"/>
        <w:numPr>
          <w:ilvl w:val="0"/>
          <w:numId w:val="11"/>
        </w:numPr>
        <w:jc w:val="both"/>
        <w:rPr>
          <w:ins w:id="229" w:author="Debarghaya Mitra" w:date="2024-09-14T23:53:00Z" w16du:dateUtc="2024-09-14T18:23:00Z"/>
          <w:rFonts w:ascii="JetBrainsMono NF" w:eastAsiaTheme="majorEastAsia" w:hAnsi="JetBrainsMono NF" w:cs="JetBrainsMono NF"/>
          <w:color w:val="E97132" w:themeColor="accent2"/>
          <w:sz w:val="36"/>
          <w:szCs w:val="36"/>
          <w:rPrChange w:id="230" w:author="Debarghaya Mitra" w:date="2024-09-15T00:00:00Z" w16du:dateUtc="2024-09-14T18:30:00Z">
            <w:rPr>
              <w:ins w:id="231" w:author="Debarghaya Mitra" w:date="2024-09-14T23:53:00Z" w16du:dateUtc="2024-09-14T18:23:00Z"/>
              <w:rFonts w:ascii="JetBrainsMono NF" w:eastAsiaTheme="minorEastAsia" w:hAnsi="JetBrainsMono NF" w:cs="JetBrainsMono NF"/>
              <w:color w:val="auto"/>
              <w:sz w:val="21"/>
              <w:szCs w:val="19"/>
            </w:rPr>
          </w:rPrChange>
        </w:rPr>
        <w:pPrChange w:id="232" w:author="Debarghaya Mitra" w:date="2024-09-15T00:28:00Z" w16du:dateUtc="2024-09-14T18:58:00Z">
          <w:pPr>
            <w:pStyle w:val="Heading1"/>
            <w:jc w:val="both"/>
          </w:pPr>
        </w:pPrChange>
      </w:pPr>
      <w:ins w:id="233" w:author="Debarghaya Mitra" w:date="2024-09-14T23:53:00Z" w16du:dateUtc="2024-09-14T18:23:00Z">
        <w:r w:rsidRPr="000D4104">
          <w:rPr>
            <w:rFonts w:ascii="JetBrainsMono NF" w:hAnsi="JetBrainsMono NF" w:cs="JetBrainsMono NF"/>
            <w:rPrChange w:id="234" w:author="Debarghaya Mitra" w:date="2024-09-15T00:00:00Z" w16du:dateUtc="2024-09-14T18:30:00Z">
              <w:rPr/>
            </w:rPrChange>
          </w:rPr>
          <w:t>Convenient</w:t>
        </w:r>
      </w:ins>
      <w:ins w:id="235" w:author="Debarghaya Mitra" w:date="2024-09-14T23:57:00Z" w16du:dateUtc="2024-09-14T18:27:00Z">
        <w:r w:rsidR="000D4104" w:rsidRPr="000D4104">
          <w:rPr>
            <w:rFonts w:ascii="JetBrainsMono NF" w:hAnsi="JetBrainsMono NF" w:cs="JetBrainsMono NF"/>
            <w:rPrChange w:id="236" w:author="Debarghaya Mitra" w:date="2024-09-15T00:00:00Z" w16du:dateUtc="2024-09-14T18:30:00Z">
              <w:rPr/>
            </w:rPrChange>
          </w:rPr>
          <w:t xml:space="preserve">: </w:t>
        </w:r>
      </w:ins>
      <w:ins w:id="237" w:author="Debarghaya Mitra" w:date="2024-09-14T23:53:00Z" w16du:dateUtc="2024-09-14T18:23:00Z">
        <w:r w:rsidRPr="000D4104">
          <w:rPr>
            <w:rFonts w:ascii="JetBrainsMono NF" w:hAnsi="JetBrainsMono NF" w:cs="JetBrainsMono NF"/>
            <w:rPrChange w:id="238" w:author="Debarghaya Mitra" w:date="2024-09-15T00:00:00Z" w16du:dateUtc="2024-09-14T18:30:00Z">
              <w:rPr/>
            </w:rPrChange>
          </w:rPr>
          <w:t>There is no need for the physical presence of the user as it allows for a reduction in the human physical operation of the gadget for automated and distant operation.</w:t>
        </w:r>
      </w:ins>
    </w:p>
    <w:p w14:paraId="71F7A016" w14:textId="7E869A51" w:rsidR="00D11A24" w:rsidRPr="000D4104" w:rsidRDefault="00D11A24" w:rsidP="004538FE">
      <w:pPr>
        <w:pStyle w:val="ListParagraph"/>
        <w:numPr>
          <w:ilvl w:val="0"/>
          <w:numId w:val="11"/>
        </w:numPr>
        <w:jc w:val="both"/>
        <w:rPr>
          <w:ins w:id="239" w:author="Debarghaya Mitra" w:date="2024-09-14T23:53:00Z" w16du:dateUtc="2024-09-14T18:23:00Z"/>
          <w:rFonts w:ascii="JetBrainsMono NF" w:hAnsi="JetBrainsMono NF" w:cs="JetBrainsMono NF"/>
          <w:rPrChange w:id="240" w:author="Debarghaya Mitra" w:date="2024-09-15T00:00:00Z" w16du:dateUtc="2024-09-14T18:30:00Z">
            <w:rPr>
              <w:ins w:id="241" w:author="Debarghaya Mitra" w:date="2024-09-14T23:53:00Z" w16du:dateUtc="2024-09-14T18:23:00Z"/>
              <w:rFonts w:eastAsiaTheme="minorEastAsia"/>
            </w:rPr>
          </w:rPrChange>
        </w:rPr>
        <w:pPrChange w:id="242" w:author="Debarghaya Mitra" w:date="2024-09-15T00:28:00Z" w16du:dateUtc="2024-09-14T18:58:00Z">
          <w:pPr>
            <w:pStyle w:val="Heading1"/>
            <w:jc w:val="both"/>
          </w:pPr>
        </w:pPrChange>
      </w:pPr>
      <w:ins w:id="243" w:author="Debarghaya Mitra" w:date="2024-09-14T23:53:00Z" w16du:dateUtc="2024-09-14T18:23:00Z">
        <w:r w:rsidRPr="000D4104">
          <w:rPr>
            <w:rFonts w:ascii="JetBrainsMono NF" w:hAnsi="JetBrainsMono NF" w:cs="JetBrainsMono NF"/>
            <w:rPrChange w:id="244" w:author="Debarghaya Mitra" w:date="2024-09-15T00:00:00Z" w16du:dateUtc="2024-09-14T18:30:00Z">
              <w:rPr/>
            </w:rPrChange>
          </w:rPr>
          <w:t>Energy Efficiency</w:t>
        </w:r>
      </w:ins>
      <w:ins w:id="245" w:author="Debarghaya Mitra" w:date="2024-09-14T23:58:00Z" w16du:dateUtc="2024-09-14T18:28:00Z">
        <w:r w:rsidR="000D4104" w:rsidRPr="000D4104">
          <w:rPr>
            <w:rFonts w:ascii="JetBrainsMono NF" w:hAnsi="JetBrainsMono NF" w:cs="JetBrainsMono NF"/>
            <w:rPrChange w:id="246" w:author="Debarghaya Mitra" w:date="2024-09-15T00:00:00Z" w16du:dateUtc="2024-09-14T18:30:00Z">
              <w:rPr/>
            </w:rPrChange>
          </w:rPr>
          <w:t xml:space="preserve">: </w:t>
        </w:r>
      </w:ins>
      <w:ins w:id="247" w:author="Debarghaya Mitra" w:date="2024-09-14T23:55:00Z" w16du:dateUtc="2024-09-14T18:25:00Z">
        <w:r w:rsidRPr="000D4104">
          <w:rPr>
            <w:rFonts w:ascii="JetBrainsMono NF" w:hAnsi="JetBrainsMono NF" w:cs="JetBrainsMono NF"/>
            <w:rPrChange w:id="248" w:author="Debarghaya Mitra" w:date="2024-09-15T00:00:00Z" w16du:dateUtc="2024-09-14T18:30:00Z">
              <w:rPr/>
            </w:rPrChange>
          </w:rPr>
          <w:t>N</w:t>
        </w:r>
      </w:ins>
      <w:ins w:id="249" w:author="Debarghaya Mitra" w:date="2024-09-14T23:53:00Z" w16du:dateUtc="2024-09-14T18:23:00Z">
        <w:r w:rsidRPr="000D4104">
          <w:rPr>
            <w:rFonts w:ascii="JetBrainsMono NF" w:hAnsi="JetBrainsMono NF" w:cs="JetBrainsMono NF"/>
            <w:rPrChange w:id="250" w:author="Debarghaya Mitra" w:date="2024-09-15T00:00:00Z" w16du:dateUtc="2024-09-14T18:30:00Z">
              <w:rPr/>
            </w:rPrChange>
          </w:rPr>
          <w:t>on-ideal energy consumption can be controlled through the help of proper energy management, implemented through when and how-operative strategies of the equipment.</w:t>
        </w:r>
      </w:ins>
    </w:p>
    <w:p w14:paraId="06815B2D" w14:textId="11534159" w:rsidR="00D11A24" w:rsidRPr="000D4104" w:rsidRDefault="00D11A24" w:rsidP="004538FE">
      <w:pPr>
        <w:pStyle w:val="ListParagraph"/>
        <w:numPr>
          <w:ilvl w:val="0"/>
          <w:numId w:val="11"/>
        </w:numPr>
        <w:jc w:val="both"/>
        <w:rPr>
          <w:ins w:id="251" w:author="Debarghaya Mitra" w:date="2024-09-14T23:53:00Z" w16du:dateUtc="2024-09-14T18:23:00Z"/>
          <w:rFonts w:ascii="JetBrainsMono NF" w:hAnsi="JetBrainsMono NF" w:cs="JetBrainsMono NF"/>
          <w:rPrChange w:id="252" w:author="Debarghaya Mitra" w:date="2024-09-15T00:00:00Z" w16du:dateUtc="2024-09-14T18:30:00Z">
            <w:rPr>
              <w:ins w:id="253" w:author="Debarghaya Mitra" w:date="2024-09-14T23:53:00Z" w16du:dateUtc="2024-09-14T18:23:00Z"/>
              <w:rFonts w:eastAsiaTheme="minorEastAsia"/>
            </w:rPr>
          </w:rPrChange>
        </w:rPr>
        <w:pPrChange w:id="254" w:author="Debarghaya Mitra" w:date="2024-09-15T00:28:00Z" w16du:dateUtc="2024-09-14T18:58:00Z">
          <w:pPr>
            <w:pStyle w:val="Heading1"/>
            <w:jc w:val="both"/>
          </w:pPr>
        </w:pPrChange>
      </w:pPr>
      <w:ins w:id="255" w:author="Debarghaya Mitra" w:date="2024-09-14T23:53:00Z" w16du:dateUtc="2024-09-14T18:23:00Z">
        <w:r w:rsidRPr="000D4104">
          <w:rPr>
            <w:rFonts w:ascii="JetBrainsMono NF" w:hAnsi="JetBrainsMono NF" w:cs="JetBrainsMono NF"/>
            <w:rPrChange w:id="256" w:author="Debarghaya Mitra" w:date="2024-09-15T00:00:00Z" w16du:dateUtc="2024-09-14T18:30:00Z">
              <w:rPr/>
            </w:rPrChange>
          </w:rPr>
          <w:t>Safet</w:t>
        </w:r>
      </w:ins>
      <w:ins w:id="257" w:author="Debarghaya Mitra" w:date="2024-09-14T23:55:00Z" w16du:dateUtc="2024-09-14T18:25:00Z">
        <w:r w:rsidRPr="000D4104">
          <w:rPr>
            <w:rFonts w:ascii="JetBrainsMono NF" w:hAnsi="JetBrainsMono NF" w:cs="JetBrainsMono NF"/>
            <w:rPrChange w:id="258" w:author="Debarghaya Mitra" w:date="2024-09-15T00:00:00Z" w16du:dateUtc="2024-09-14T18:30:00Z">
              <w:rPr/>
            </w:rPrChange>
          </w:rPr>
          <w:t>y</w:t>
        </w:r>
      </w:ins>
      <w:ins w:id="259" w:author="Debarghaya Mitra" w:date="2024-09-14T23:58:00Z" w16du:dateUtc="2024-09-14T18:28:00Z">
        <w:r w:rsidR="000D4104" w:rsidRPr="000D4104">
          <w:rPr>
            <w:rFonts w:ascii="JetBrainsMono NF" w:hAnsi="JetBrainsMono NF" w:cs="JetBrainsMono NF"/>
            <w:rPrChange w:id="260" w:author="Debarghaya Mitra" w:date="2024-09-15T00:00:00Z" w16du:dateUtc="2024-09-14T18:30:00Z">
              <w:rPr/>
            </w:rPrChange>
          </w:rPr>
          <w:t xml:space="preserve">: </w:t>
        </w:r>
      </w:ins>
      <w:ins w:id="261" w:author="Debarghaya Mitra" w:date="2024-09-14T23:55:00Z" w16du:dateUtc="2024-09-14T18:25:00Z">
        <w:r w:rsidRPr="000D4104">
          <w:rPr>
            <w:rFonts w:ascii="JetBrainsMono NF" w:hAnsi="JetBrainsMono NF" w:cs="JetBrainsMono NF"/>
            <w:rPrChange w:id="262" w:author="Debarghaya Mitra" w:date="2024-09-15T00:00:00Z" w16du:dateUtc="2024-09-14T18:30:00Z">
              <w:rPr/>
            </w:rPrChange>
          </w:rPr>
          <w:t>T</w:t>
        </w:r>
      </w:ins>
      <w:ins w:id="263" w:author="Debarghaya Mitra" w:date="2024-09-14T23:53:00Z" w16du:dateUtc="2024-09-14T18:23:00Z">
        <w:r w:rsidRPr="000D4104">
          <w:rPr>
            <w:rFonts w:ascii="JetBrainsMono NF" w:hAnsi="JetBrainsMono NF" w:cs="JetBrainsMono NF"/>
            <w:rPrChange w:id="264" w:author="Debarghaya Mitra" w:date="2024-09-15T00:00:00Z" w16du:dateUtc="2024-09-14T18:30:00Z">
              <w:rPr/>
            </w:rPrChange>
          </w:rPr>
          <w:t>he relay module improves the control circuits’ electrical safety by means of isolating the high voltage part (the loads and the supplies) from the low voltage part (the control circuits).</w:t>
        </w:r>
      </w:ins>
    </w:p>
    <w:p w14:paraId="32DC5ABC" w14:textId="06EB5EDB" w:rsidR="00D11A24" w:rsidRPr="000D4104" w:rsidRDefault="00D11A24" w:rsidP="004538FE">
      <w:pPr>
        <w:pStyle w:val="ListParagraph"/>
        <w:numPr>
          <w:ilvl w:val="0"/>
          <w:numId w:val="11"/>
        </w:numPr>
        <w:jc w:val="both"/>
        <w:rPr>
          <w:ins w:id="265" w:author="Debarghaya Mitra" w:date="2024-09-14T23:53:00Z" w16du:dateUtc="2024-09-14T18:23:00Z"/>
          <w:rFonts w:ascii="JetBrainsMono NF" w:hAnsi="JetBrainsMono NF" w:cs="JetBrainsMono NF"/>
          <w:rPrChange w:id="266" w:author="Debarghaya Mitra" w:date="2024-09-15T00:00:00Z" w16du:dateUtc="2024-09-14T18:30:00Z">
            <w:rPr>
              <w:ins w:id="267" w:author="Debarghaya Mitra" w:date="2024-09-14T23:53:00Z" w16du:dateUtc="2024-09-14T18:23:00Z"/>
              <w:rFonts w:eastAsiaTheme="minorEastAsia"/>
            </w:rPr>
          </w:rPrChange>
        </w:rPr>
        <w:pPrChange w:id="268" w:author="Debarghaya Mitra" w:date="2024-09-15T00:28:00Z" w16du:dateUtc="2024-09-14T18:58:00Z">
          <w:pPr>
            <w:pStyle w:val="Heading1"/>
            <w:jc w:val="both"/>
          </w:pPr>
        </w:pPrChange>
      </w:pPr>
      <w:ins w:id="269" w:author="Debarghaya Mitra" w:date="2024-09-14T23:53:00Z" w16du:dateUtc="2024-09-14T18:23:00Z">
        <w:r w:rsidRPr="000D4104">
          <w:rPr>
            <w:rFonts w:ascii="JetBrainsMono NF" w:hAnsi="JetBrainsMono NF" w:cs="JetBrainsMono NF"/>
            <w:rPrChange w:id="270" w:author="Debarghaya Mitra" w:date="2024-09-15T00:00:00Z" w16du:dateUtc="2024-09-14T18:30:00Z">
              <w:rPr/>
            </w:rPrChange>
          </w:rPr>
          <w:t>Scalability</w:t>
        </w:r>
      </w:ins>
      <w:ins w:id="271" w:author="Debarghaya Mitra" w:date="2024-09-14T23:58:00Z" w16du:dateUtc="2024-09-14T18:28:00Z">
        <w:r w:rsidR="000D4104" w:rsidRPr="000D4104">
          <w:rPr>
            <w:rFonts w:ascii="JetBrainsMono NF" w:hAnsi="JetBrainsMono NF" w:cs="JetBrainsMono NF"/>
            <w:rPrChange w:id="272" w:author="Debarghaya Mitra" w:date="2024-09-15T00:00:00Z" w16du:dateUtc="2024-09-14T18:30:00Z">
              <w:rPr/>
            </w:rPrChange>
          </w:rPr>
          <w:t xml:space="preserve">: </w:t>
        </w:r>
      </w:ins>
      <w:ins w:id="273" w:author="Debarghaya Mitra" w:date="2024-09-14T23:53:00Z" w16du:dateUtc="2024-09-14T18:23:00Z">
        <w:r w:rsidRPr="000D4104">
          <w:rPr>
            <w:rFonts w:ascii="JetBrainsMono NF" w:hAnsi="JetBrainsMono NF" w:cs="JetBrainsMono NF"/>
            <w:rPrChange w:id="274" w:author="Debarghaya Mitra" w:date="2024-09-15T00:00:00Z" w16du:dateUtc="2024-09-14T18:30:00Z">
              <w:rPr/>
            </w:rPrChange>
          </w:rPr>
          <w:t xml:space="preserve">It is much easier to widen the scope of the system across multiple </w:t>
        </w:r>
      </w:ins>
      <w:ins w:id="275" w:author="Debarghaya Mitra" w:date="2024-09-15T00:25:00Z" w16du:dateUtc="2024-09-14T18:55:00Z">
        <w:r w:rsidR="004F7447" w:rsidRPr="004F7447">
          <w:rPr>
            <w:rFonts w:ascii="JetBrainsMono NF" w:hAnsi="JetBrainsMono NF" w:cs="JetBrainsMono NF"/>
          </w:rPr>
          <w:t>users’</w:t>
        </w:r>
      </w:ins>
      <w:ins w:id="276" w:author="Debarghaya Mitra" w:date="2024-09-14T23:53:00Z" w16du:dateUtc="2024-09-14T18:23:00Z">
        <w:r w:rsidRPr="000D4104">
          <w:rPr>
            <w:rFonts w:ascii="JetBrainsMono NF" w:hAnsi="JetBrainsMono NF" w:cs="JetBrainsMono NF"/>
            <w:rPrChange w:id="277" w:author="Debarghaya Mitra" w:date="2024-09-15T00:00:00Z" w16du:dateUtc="2024-09-14T18:30:00Z">
              <w:rPr/>
            </w:rPrChange>
          </w:rPr>
          <w:t xml:space="preserve"> instances or even whole structures, as many smart </w:t>
        </w:r>
      </w:ins>
      <w:ins w:id="278" w:author="Debarghaya Mitra" w:date="2024-09-14T23:57:00Z" w16du:dateUtc="2024-09-14T18:27:00Z">
        <w:r w:rsidR="000D4104" w:rsidRPr="000D4104">
          <w:rPr>
            <w:rFonts w:ascii="JetBrainsMono NF" w:hAnsi="JetBrainsMono NF" w:cs="JetBrainsMono NF"/>
            <w:rPrChange w:id="279" w:author="Debarghaya Mitra" w:date="2024-09-15T00:00:00Z" w16du:dateUtc="2024-09-14T18:30:00Z">
              <w:rPr/>
            </w:rPrChange>
          </w:rPr>
          <w:t>centres</w:t>
        </w:r>
      </w:ins>
      <w:ins w:id="280" w:author="Debarghaya Mitra" w:date="2024-09-14T23:53:00Z" w16du:dateUtc="2024-09-14T18:23:00Z">
        <w:r w:rsidRPr="000D4104">
          <w:rPr>
            <w:rFonts w:ascii="JetBrainsMono NF" w:hAnsi="JetBrainsMono NF" w:cs="JetBrainsMono NF"/>
            <w:rPrChange w:id="281" w:author="Debarghaya Mitra" w:date="2024-09-15T00:00:00Z" w16du:dateUtc="2024-09-14T18:30:00Z">
              <w:rPr/>
            </w:rPrChange>
          </w:rPr>
          <w:t xml:space="preserve"> can be added and monitored via a single control unit.</w:t>
        </w:r>
      </w:ins>
    </w:p>
    <w:p w14:paraId="1D152D84" w14:textId="03C4E045" w:rsidR="00D11A24" w:rsidRPr="00921AA3" w:rsidRDefault="00D11A24" w:rsidP="00D11A24">
      <w:pPr>
        <w:pStyle w:val="Heading1"/>
        <w:jc w:val="both"/>
        <w:rPr>
          <w:ins w:id="282" w:author="Debarghaya Mitra" w:date="2024-09-14T23:51:00Z" w16du:dateUtc="2024-09-14T18:21:00Z"/>
          <w:rFonts w:ascii="JetBrainsMono NF" w:hAnsi="JetBrainsMono NF" w:cs="JetBrainsMono NF"/>
        </w:rPr>
      </w:pPr>
      <w:ins w:id="283" w:author="Debarghaya Mitra" w:date="2024-09-14T23:51:00Z" w16du:dateUtc="2024-09-14T18:21:00Z">
        <w:r w:rsidRPr="00921AA3">
          <w:rPr>
            <w:rFonts w:ascii="JetBrainsMono NF" w:hAnsi="JetBrainsMono NF" w:cs="JetBrainsMono NF"/>
          </w:rPr>
          <w:t>Example Applications</w:t>
        </w:r>
      </w:ins>
    </w:p>
    <w:p w14:paraId="507FD387" w14:textId="77777777" w:rsidR="00D11A24" w:rsidRPr="00921AA3" w:rsidRDefault="00D11A24" w:rsidP="004538FE">
      <w:pPr>
        <w:pStyle w:val="ListParagraph"/>
        <w:numPr>
          <w:ilvl w:val="0"/>
          <w:numId w:val="9"/>
        </w:numPr>
        <w:jc w:val="both"/>
        <w:rPr>
          <w:ins w:id="284" w:author="Debarghaya Mitra" w:date="2024-09-14T23:51:00Z" w16du:dateUtc="2024-09-14T18:21:00Z"/>
          <w:rFonts w:ascii="JetBrainsMono NF" w:hAnsi="JetBrainsMono NF" w:cs="JetBrainsMono NF"/>
        </w:rPr>
      </w:pPr>
      <w:ins w:id="285" w:author="Debarghaya Mitra" w:date="2024-09-14T23:51:00Z" w16du:dateUtc="2024-09-14T18:21:00Z">
        <w:r w:rsidRPr="00921AA3">
          <w:rPr>
            <w:rFonts w:ascii="JetBrainsMono NF" w:hAnsi="JetBrainsMono NF" w:cs="JetBrainsMono NF"/>
          </w:rPr>
          <w:t>Automating lights, fans, and other household equipment is known as home automation.</w:t>
        </w:r>
      </w:ins>
    </w:p>
    <w:p w14:paraId="52E2D32F" w14:textId="77777777" w:rsidR="00D11A24" w:rsidRPr="00921AA3" w:rsidRDefault="00D11A24" w:rsidP="004538FE">
      <w:pPr>
        <w:pStyle w:val="ListParagraph"/>
        <w:numPr>
          <w:ilvl w:val="0"/>
          <w:numId w:val="9"/>
        </w:numPr>
        <w:jc w:val="both"/>
        <w:rPr>
          <w:ins w:id="286" w:author="Debarghaya Mitra" w:date="2024-09-14T23:51:00Z" w16du:dateUtc="2024-09-14T18:21:00Z"/>
          <w:rFonts w:ascii="JetBrainsMono NF" w:hAnsi="JetBrainsMono NF" w:cs="JetBrainsMono NF"/>
        </w:rPr>
      </w:pPr>
      <w:ins w:id="287" w:author="Debarghaya Mitra" w:date="2024-09-14T23:51:00Z" w16du:dateUtc="2024-09-14T18:21:00Z">
        <w:r w:rsidRPr="00921AA3">
          <w:rPr>
            <w:rFonts w:ascii="JetBrainsMono NF" w:hAnsi="JetBrainsMono NF" w:cs="JetBrainsMono NF"/>
          </w:rPr>
          <w:t>Industrial Automation: Operating machinery or equipment from a distance or in response to external factors.</w:t>
        </w:r>
      </w:ins>
    </w:p>
    <w:p w14:paraId="33725DF9" w14:textId="2F669B10" w:rsidR="00D11A24" w:rsidRPr="00D11A24" w:rsidRDefault="00D11A24" w:rsidP="004538FE">
      <w:pPr>
        <w:pStyle w:val="ListParagraph"/>
        <w:numPr>
          <w:ilvl w:val="0"/>
          <w:numId w:val="9"/>
        </w:numPr>
        <w:jc w:val="both"/>
        <w:rPr>
          <w:ins w:id="288" w:author="Debarghaya Mitra" w:date="2024-09-14T23:46:00Z"/>
          <w:rFonts w:ascii="JetBrainsMono NF" w:hAnsi="JetBrainsMono NF" w:cs="JetBrainsMono NF"/>
          <w:rPrChange w:id="289" w:author="Debarghaya Mitra" w:date="2024-09-14T23:51:00Z" w16du:dateUtc="2024-09-14T18:21:00Z">
            <w:rPr>
              <w:ins w:id="290" w:author="Debarghaya Mitra" w:date="2024-09-14T23:46:00Z"/>
              <w:rFonts w:cs="Mangal"/>
              <w:b/>
              <w:bCs/>
              <w:szCs w:val="19"/>
            </w:rPr>
          </w:rPrChange>
        </w:rPr>
        <w:pPrChange w:id="291" w:author="Debarghaya Mitra" w:date="2024-09-15T00:28:00Z" w16du:dateUtc="2024-09-14T18:58:00Z">
          <w:pPr>
            <w:numPr>
              <w:numId w:val="7"/>
            </w:numPr>
            <w:tabs>
              <w:tab w:val="num" w:pos="720"/>
            </w:tabs>
            <w:ind w:left="720" w:hanging="360"/>
            <w:jc w:val="both"/>
          </w:pPr>
        </w:pPrChange>
      </w:pPr>
      <w:ins w:id="292" w:author="Debarghaya Mitra" w:date="2024-09-14T23:51:00Z" w16du:dateUtc="2024-09-14T18:21:00Z">
        <w:r w:rsidRPr="00921AA3">
          <w:rPr>
            <w:rFonts w:ascii="JetBrainsMono NF" w:hAnsi="JetBrainsMono NF" w:cs="JetBrainsMono NF"/>
          </w:rPr>
          <w:t>Smart Lighting: By integrating motion sensors, a lighting system that responds to occupancy may be turned on or off automatically.</w:t>
        </w:r>
      </w:ins>
    </w:p>
    <w:p w14:paraId="2FD5F0A8" w14:textId="41178A54" w:rsidR="00E86CD8" w:rsidRPr="00CE43BE" w:rsidRDefault="00E86CD8" w:rsidP="00E86CD8">
      <w:pPr>
        <w:pStyle w:val="Heading1"/>
        <w:rPr>
          <w:ins w:id="293" w:author="Debarghaya Mitra" w:date="2024-09-14T23:48:00Z" w16du:dateUtc="2024-09-14T18:18:00Z"/>
          <w:rFonts w:ascii="JetBrainsMono NF" w:hAnsi="JetBrainsMono NF" w:cs="JetBrainsMono NF"/>
        </w:rPr>
      </w:pPr>
      <w:ins w:id="294" w:author="Debarghaya Mitra" w:date="2024-09-14T23:48:00Z" w16du:dateUtc="2024-09-14T18:18:00Z">
        <w:r>
          <w:rPr>
            <w:rFonts w:ascii="JetBrainsMono NF" w:hAnsi="JetBrainsMono NF" w:cs="JetBrainsMono NF"/>
          </w:rPr>
          <w:t>Future Prospects</w:t>
        </w:r>
      </w:ins>
    </w:p>
    <w:moveFromRangeStart w:id="295" w:author="Debarghaya Mitra" w:date="2024-09-14T23:44:00Z" w:name="move177249863"/>
    <w:p w14:paraId="21D3A922" w14:textId="4DC463D2" w:rsidR="007A66ED" w:rsidDel="00E86CD8" w:rsidRDefault="00A26B93" w:rsidP="004538FE">
      <w:pPr>
        <w:jc w:val="both"/>
        <w:rPr>
          <w:del w:id="296" w:author="Debarghaya Mitra" w:date="2024-09-14T23:47:00Z" w16du:dateUtc="2024-09-14T18:17:00Z"/>
        </w:rPr>
        <w:pPrChange w:id="297" w:author="Debarghaya Mitra" w:date="2024-09-15T00:28:00Z" w16du:dateUtc="2024-09-14T18:58:00Z">
          <w:pPr>
            <w:pStyle w:val="Heading1"/>
            <w:jc w:val="both"/>
          </w:pPr>
        </w:pPrChange>
      </w:pPr>
      <w:moveFrom w:id="298" w:author="Debarghaya Mitra" w:date="2024-09-14T23:44:00Z" w16du:dateUtc="2024-09-14T18:14:00Z">
        <w:del w:id="299" w:author="Debarghaya Mitra" w:date="2024-09-14T23:47:00Z" w16du:dateUtc="2024-09-14T18:17:00Z">
          <w:r w:rsidDel="00E86CD8">
            <w:object w:dxaOrig="15466" w:dyaOrig="6316" w14:anchorId="5BC08803">
              <v:shape id="_x0000_i1026" type="#_x0000_t75" style="width:450.7pt;height:184.2pt" o:ole="">
                <v:imagedata r:id="rId8" o:title=""/>
              </v:shape>
              <o:OLEObject Type="Embed" ProgID="Visio.Drawing.15" ShapeID="_x0000_i1026" DrawAspect="Content" ObjectID="_1787865343" r:id="rId10"/>
            </w:object>
          </w:r>
        </w:del>
      </w:moveFrom>
      <w:moveFromRangeEnd w:id="295"/>
    </w:p>
    <w:p w14:paraId="3C7D2581" w14:textId="31025408" w:rsidR="00414A22" w:rsidRPr="00414A22" w:rsidRDefault="00414A22" w:rsidP="004538FE">
      <w:pPr>
        <w:jc w:val="both"/>
        <w:rPr>
          <w:ins w:id="300" w:author="Debarghaya Mitra" w:date="2024-09-14T23:40:00Z" w16du:dateUtc="2024-09-14T18:10:00Z"/>
          <w:rFonts w:ascii="JetBrainsMono NF" w:hAnsi="JetBrainsMono NF" w:cs="JetBrainsMono NF"/>
        </w:rPr>
        <w:pPrChange w:id="301" w:author="Debarghaya Mitra" w:date="2024-09-15T00:28:00Z" w16du:dateUtc="2024-09-14T18:58:00Z">
          <w:pPr>
            <w:pStyle w:val="Heading1"/>
          </w:pPr>
        </w:pPrChange>
      </w:pPr>
      <w:ins w:id="302" w:author="Debarghaya Mitra" w:date="2024-09-14T23:40:00Z" w16du:dateUtc="2024-09-14T18:10:00Z">
        <w:r w:rsidRPr="00414A22">
          <w:rPr>
            <w:rFonts w:ascii="JetBrainsMono NF" w:hAnsi="JetBrainsMono NF" w:cs="JetBrainsMono NF"/>
          </w:rPr>
          <w:t>As the IoT continues to grow, it is also possible to incorporate smart switches into broader home automation systems, which encourages more control and ensuing automation. More sophisticated functionalities such as voice control, scheduling, automation, energy monitoring and management, predictive maintenance, and automation through AI can increase the potential of smart switches powered by Arduinos.</w:t>
        </w:r>
      </w:ins>
    </w:p>
    <w:p w14:paraId="4D940EA5" w14:textId="77777777" w:rsidR="00414A22" w:rsidRPr="004538FE" w:rsidRDefault="00414A22" w:rsidP="004538FE">
      <w:pPr>
        <w:jc w:val="both"/>
        <w:rPr>
          <w:ins w:id="303" w:author="Debarghaya Mitra" w:date="2024-09-14T23:40:00Z" w16du:dateUtc="2024-09-14T18:10:00Z"/>
          <w:rFonts w:ascii="JetBrainsMono NF" w:hAnsi="JetBrainsMono NF" w:cs="JetBrainsMono NF"/>
          <w:rPrChange w:id="304" w:author="Debarghaya Mitra" w:date="2024-09-15T00:28:00Z" w16du:dateUtc="2024-09-14T18:58:00Z">
            <w:rPr>
              <w:ins w:id="305" w:author="Debarghaya Mitra" w:date="2024-09-14T23:40:00Z" w16du:dateUtc="2024-09-14T18:10:00Z"/>
              <w:rFonts w:eastAsiaTheme="minorEastAsia"/>
            </w:rPr>
          </w:rPrChange>
        </w:rPr>
        <w:pPrChange w:id="306" w:author="Debarghaya Mitra" w:date="2024-09-15T00:28:00Z" w16du:dateUtc="2024-09-14T18:58:00Z">
          <w:pPr>
            <w:pStyle w:val="Heading1"/>
          </w:pPr>
        </w:pPrChange>
      </w:pPr>
      <w:ins w:id="307" w:author="Debarghaya Mitra" w:date="2024-09-14T23:40:00Z" w16du:dateUtc="2024-09-14T18:10:00Z">
        <w:r w:rsidRPr="004538FE">
          <w:rPr>
            <w:rFonts w:ascii="JetBrainsMono NF" w:hAnsi="JetBrainsMono NF" w:cs="JetBrainsMono NF"/>
            <w:rPrChange w:id="308" w:author="Debarghaya Mitra" w:date="2024-09-15T00:28:00Z" w16du:dateUtc="2024-09-14T18:58:00Z">
              <w:rPr>
                <w:rFonts w:eastAsiaTheme="minorEastAsia"/>
              </w:rPr>
            </w:rPrChange>
          </w:rPr>
          <w:lastRenderedPageBreak/>
          <w:t>To summarize, a smart switch powered by an Arduino is a versatile and practical device earning in the development of power systems where electrical control and automation help to make systems more comfortable, safer, and more cost-effective. Due to the wide range of applications and expandability, this device is essential in any industrial automation system or smart home.</w:t>
        </w:r>
      </w:ins>
    </w:p>
    <w:p w14:paraId="500C30C0" w14:textId="509DB776" w:rsidR="007A66ED" w:rsidRPr="00EC7CFB" w:rsidRDefault="007A66ED">
      <w:pPr>
        <w:pStyle w:val="Heading1"/>
        <w:rPr>
          <w:rFonts w:ascii="JetBrainsMono NF" w:hAnsi="JetBrainsMono NF" w:cs="JetBrainsMono NF"/>
          <w:rPrChange w:id="309" w:author="Debarghaya Mitra" w:date="2024-09-14T12:20:00Z" w16du:dateUtc="2024-09-14T06:50:00Z">
            <w:rPr/>
          </w:rPrChange>
        </w:rPr>
        <w:pPrChange w:id="310" w:author="Debarghaya Mitra" w:date="2024-09-14T12:20:00Z" w16du:dateUtc="2024-09-14T06:50:00Z">
          <w:pPr>
            <w:pStyle w:val="Heading2"/>
            <w:jc w:val="both"/>
          </w:pPr>
        </w:pPrChange>
      </w:pPr>
      <w:r w:rsidRPr="00EC7CFB">
        <w:rPr>
          <w:rFonts w:ascii="JetBrainsMono NF" w:hAnsi="JetBrainsMono NF" w:cs="JetBrainsMono NF"/>
          <w:rPrChange w:id="311" w:author="Debarghaya Mitra" w:date="2024-09-14T12:20:00Z" w16du:dateUtc="2024-09-14T06:50:00Z">
            <w:rPr/>
          </w:rPrChange>
        </w:rPr>
        <w:t>Report Presentation</w:t>
      </w:r>
    </w:p>
    <w:p w14:paraId="7EB726D0"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Introduction</w:t>
      </w:r>
    </w:p>
    <w:p w14:paraId="5358FD6F"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purpose of this report is to provide the reengineering of the conventional switch System to a smart switch System which allows remote control and web-based management if the switches.</w:t>
      </w:r>
    </w:p>
    <w:p w14:paraId="17FF7F8A"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Methodology</w:t>
      </w:r>
    </w:p>
    <w:p w14:paraId="3FCCA068"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We undertook a field study of the local shops and small hotels looking at the way they use traditional switches and even the problems users encounter. Having that information, we came up with the problem and a proposition which included remote control and a web server for reasons of practicality and practical energy consumption.</w:t>
      </w:r>
    </w:p>
    <w:p w14:paraId="2832965E"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Findings</w:t>
      </w:r>
    </w:p>
    <w:p w14:paraId="37BF4CCC"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dominant issues identified were the manual mode of switching on and off the switch and energy loss. Our approach takes a different path to solve these concerns by lowering the need to use the switches from their original positions.</w:t>
      </w:r>
    </w:p>
    <w:p w14:paraId="40F1EDE0" w14:textId="77777777" w:rsidR="007A66ED" w:rsidRPr="00A26B93" w:rsidRDefault="007A66ED" w:rsidP="00E71991">
      <w:pPr>
        <w:pStyle w:val="Heading3"/>
        <w:jc w:val="both"/>
        <w:rPr>
          <w:rFonts w:ascii="JetBrainsMono NF" w:hAnsi="JetBrainsMono NF" w:cs="JetBrainsMono NF"/>
        </w:rPr>
      </w:pPr>
      <w:r w:rsidRPr="00A26B93">
        <w:rPr>
          <w:rFonts w:ascii="JetBrainsMono NF" w:hAnsi="JetBrainsMono NF" w:cs="JetBrainsMono NF"/>
        </w:rPr>
        <w:t>Conclusion</w:t>
      </w:r>
    </w:p>
    <w:p w14:paraId="1C3F73F5" w14:textId="77777777" w:rsidR="007A66ED" w:rsidRPr="00A26B93" w:rsidRDefault="007A66ED" w:rsidP="00E71991">
      <w:pPr>
        <w:jc w:val="both"/>
        <w:rPr>
          <w:rFonts w:ascii="JetBrainsMono NF" w:hAnsi="JetBrainsMono NF" w:cs="JetBrainsMono NF"/>
        </w:rPr>
      </w:pPr>
      <w:r w:rsidRPr="00A26B93">
        <w:rPr>
          <w:rFonts w:ascii="JetBrainsMono NF" w:hAnsi="JetBrainsMono NF" w:cs="JetBrainsMono NF"/>
        </w:rPr>
        <w:t>The smart switch system we designed is affordable and practical for use in a household as well as in small businesses, thereby making the use of the system comfortable and promotes energy conservation.</w:t>
      </w:r>
    </w:p>
    <w:p w14:paraId="49503FB7" w14:textId="77777777" w:rsidR="00E66878" w:rsidRPr="00A26B93" w:rsidRDefault="00E66878" w:rsidP="00E71991">
      <w:pPr>
        <w:jc w:val="both"/>
        <w:rPr>
          <w:rFonts w:ascii="JetBrainsMono NF" w:hAnsi="JetBrainsMono NF" w:cs="JetBrainsMono NF"/>
        </w:rPr>
      </w:pPr>
    </w:p>
    <w:sectPr w:rsidR="00E66878" w:rsidRPr="00A26B93" w:rsidSect="00E71991">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765A03" w14:textId="77777777" w:rsidR="008E223E" w:rsidRDefault="008E223E" w:rsidP="00253F6B">
      <w:pPr>
        <w:spacing w:after="0" w:line="240" w:lineRule="auto"/>
      </w:pPr>
      <w:r>
        <w:separator/>
      </w:r>
    </w:p>
  </w:endnote>
  <w:endnote w:type="continuationSeparator" w:id="0">
    <w:p w14:paraId="51D9690B" w14:textId="77777777" w:rsidR="008E223E" w:rsidRDefault="008E223E" w:rsidP="00253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JetBrainsMono NF">
    <w:panose1 w:val="02000009000000000000"/>
    <w:charset w:val="00"/>
    <w:family w:val="modern"/>
    <w:pitch w:val="variable"/>
    <w:sig w:usb0="A00402FF" w:usb1="1200F9FB" w:usb2="0200003C" w:usb3="00000000" w:csb0="0000019F"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77CCB" w14:textId="77777777" w:rsidR="00253F6B" w:rsidRDefault="00253F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41F73F" w14:textId="77777777" w:rsidR="00253F6B" w:rsidRDefault="00253F6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0EFDFD" w14:textId="77777777" w:rsidR="00253F6B" w:rsidRDefault="00253F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86EE9" w14:textId="77777777" w:rsidR="008E223E" w:rsidRDefault="008E223E" w:rsidP="00253F6B">
      <w:pPr>
        <w:spacing w:after="0" w:line="240" w:lineRule="auto"/>
      </w:pPr>
      <w:r>
        <w:separator/>
      </w:r>
    </w:p>
  </w:footnote>
  <w:footnote w:type="continuationSeparator" w:id="0">
    <w:p w14:paraId="5DDC13BB" w14:textId="77777777" w:rsidR="008E223E" w:rsidRDefault="008E223E" w:rsidP="00253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340150" w14:textId="77777777" w:rsidR="00253F6B" w:rsidRDefault="00253F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B72F8" w14:textId="77777777" w:rsidR="00253F6B" w:rsidRDefault="00253F6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0EA234" w14:textId="77777777" w:rsidR="00253F6B" w:rsidRDefault="00253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E0718"/>
    <w:multiLevelType w:val="multilevel"/>
    <w:tmpl w:val="C10461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E46A1"/>
    <w:multiLevelType w:val="hybridMultilevel"/>
    <w:tmpl w:val="9586A52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20A63A62"/>
    <w:multiLevelType w:val="hybridMultilevel"/>
    <w:tmpl w:val="19427B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278C6AB1"/>
    <w:multiLevelType w:val="hybridMultilevel"/>
    <w:tmpl w:val="883CD6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B41FF1"/>
    <w:multiLevelType w:val="multilevel"/>
    <w:tmpl w:val="3DEE4310"/>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46894AA5"/>
    <w:multiLevelType w:val="hybridMultilevel"/>
    <w:tmpl w:val="B3F8A10C"/>
    <w:lvl w:ilvl="0" w:tplc="D598E8C6">
      <w:start w:val="1"/>
      <w:numFmt w:val="decimal"/>
      <w:lvlText w:val="%1."/>
      <w:lvlJc w:val="left"/>
      <w:pPr>
        <w:ind w:left="720" w:hanging="360"/>
      </w:pPr>
      <w:rPr>
        <w:rFonts w:ascii="JetBrainsMono NF" w:hAnsi="JetBrainsMono NF" w:cs="JetBrainsMono NF" w:hint="default"/>
        <w:color w:val="auto"/>
        <w:sz w:val="21"/>
        <w:szCs w:val="2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B75744"/>
    <w:multiLevelType w:val="hybridMultilevel"/>
    <w:tmpl w:val="369EAB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92659BC"/>
    <w:multiLevelType w:val="hybridMultilevel"/>
    <w:tmpl w:val="7C1E1F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A9671D5"/>
    <w:multiLevelType w:val="multilevel"/>
    <w:tmpl w:val="81D446AC"/>
    <w:lvl w:ilvl="0">
      <w:start w:val="1"/>
      <w:numFmt w:val="decimal"/>
      <w:lvlText w:val="%1."/>
      <w:lvlJc w:val="left"/>
      <w:pPr>
        <w:ind w:left="709"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ECF7542"/>
    <w:multiLevelType w:val="hybridMultilevel"/>
    <w:tmpl w:val="67A0BA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CE55DB5"/>
    <w:multiLevelType w:val="multilevel"/>
    <w:tmpl w:val="54F0F84C"/>
    <w:lvl w:ilvl="0">
      <w:start w:val="1"/>
      <w:numFmt w:val="decimal"/>
      <w:lvlText w:val="%1."/>
      <w:lvlJc w:val="left"/>
      <w:pPr>
        <w:ind w:left="709" w:hanging="360"/>
      </w:pPr>
    </w:lvl>
    <w:lvl w:ilvl="1">
      <w:start w:val="1"/>
      <w:numFmt w:val="lowerLetter"/>
      <w:lvlText w:val="%2."/>
      <w:lvlJc w:val="left"/>
      <w:pPr>
        <w:ind w:left="1429" w:hanging="360"/>
      </w:pPr>
    </w:lvl>
    <w:lvl w:ilvl="2">
      <w:start w:val="1"/>
      <w:numFmt w:val="lowerRoman"/>
      <w:lvlText w:val="%3."/>
      <w:lvlJc w:val="right"/>
      <w:pPr>
        <w:ind w:left="2149" w:hanging="180"/>
      </w:pPr>
    </w:lvl>
    <w:lvl w:ilvl="3">
      <w:start w:val="1"/>
      <w:numFmt w:val="decimal"/>
      <w:lvlText w:val="%4."/>
      <w:lvlJc w:val="left"/>
      <w:pPr>
        <w:ind w:left="2869" w:hanging="360"/>
      </w:pPr>
    </w:lvl>
    <w:lvl w:ilvl="4">
      <w:start w:val="1"/>
      <w:numFmt w:val="lowerLetter"/>
      <w:lvlText w:val="%5."/>
      <w:lvlJc w:val="left"/>
      <w:pPr>
        <w:ind w:left="3589" w:hanging="360"/>
      </w:pPr>
    </w:lvl>
    <w:lvl w:ilvl="5">
      <w:start w:val="1"/>
      <w:numFmt w:val="lowerRoman"/>
      <w:lvlText w:val="%6."/>
      <w:lvlJc w:val="right"/>
      <w:pPr>
        <w:ind w:left="4309" w:hanging="180"/>
      </w:pPr>
    </w:lvl>
    <w:lvl w:ilvl="6">
      <w:start w:val="1"/>
      <w:numFmt w:val="decimal"/>
      <w:lvlText w:val="%7."/>
      <w:lvlJc w:val="left"/>
      <w:pPr>
        <w:ind w:left="5029" w:hanging="360"/>
      </w:pPr>
    </w:lvl>
    <w:lvl w:ilvl="7">
      <w:start w:val="1"/>
      <w:numFmt w:val="lowerLetter"/>
      <w:lvlText w:val="%8."/>
      <w:lvlJc w:val="left"/>
      <w:pPr>
        <w:ind w:left="5749" w:hanging="360"/>
      </w:pPr>
    </w:lvl>
    <w:lvl w:ilvl="8">
      <w:start w:val="1"/>
      <w:numFmt w:val="lowerRoman"/>
      <w:lvlText w:val="%9."/>
      <w:lvlJc w:val="right"/>
      <w:pPr>
        <w:ind w:left="6469" w:hanging="180"/>
      </w:pPr>
    </w:lvl>
  </w:abstractNum>
  <w:abstractNum w:abstractNumId="11" w15:restartNumberingAfterBreak="0">
    <w:nsid w:val="75F579B1"/>
    <w:multiLevelType w:val="multilevel"/>
    <w:tmpl w:val="BC2A1F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950338">
    <w:abstractNumId w:val="3"/>
  </w:num>
  <w:num w:numId="2" w16cid:durableId="245116052">
    <w:abstractNumId w:val="9"/>
  </w:num>
  <w:num w:numId="3" w16cid:durableId="1298416799">
    <w:abstractNumId w:val="7"/>
  </w:num>
  <w:num w:numId="4" w16cid:durableId="1002197298">
    <w:abstractNumId w:val="0"/>
  </w:num>
  <w:num w:numId="5" w16cid:durableId="1922718806">
    <w:abstractNumId w:val="1"/>
  </w:num>
  <w:num w:numId="6" w16cid:durableId="1379665506">
    <w:abstractNumId w:val="2"/>
  </w:num>
  <w:num w:numId="7" w16cid:durableId="1210149446">
    <w:abstractNumId w:val="11"/>
  </w:num>
  <w:num w:numId="8" w16cid:durableId="256793324">
    <w:abstractNumId w:val="10"/>
  </w:num>
  <w:num w:numId="9" w16cid:durableId="1794398651">
    <w:abstractNumId w:val="4"/>
  </w:num>
  <w:num w:numId="10" w16cid:durableId="1748918780">
    <w:abstractNumId w:val="6"/>
  </w:num>
  <w:num w:numId="11" w16cid:durableId="840506291">
    <w:abstractNumId w:val="5"/>
  </w:num>
  <w:num w:numId="12" w16cid:durableId="210352503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Debarghaya Mitra">
    <w15:presenceInfo w15:providerId="Windows Live" w15:userId="3988787a88e2d2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6ED"/>
    <w:rsid w:val="000334D0"/>
    <w:rsid w:val="00052453"/>
    <w:rsid w:val="00084835"/>
    <w:rsid w:val="000D4104"/>
    <w:rsid w:val="00176342"/>
    <w:rsid w:val="00253F6B"/>
    <w:rsid w:val="00414A22"/>
    <w:rsid w:val="004538FE"/>
    <w:rsid w:val="004F467D"/>
    <w:rsid w:val="004F7447"/>
    <w:rsid w:val="005E0903"/>
    <w:rsid w:val="006C2E49"/>
    <w:rsid w:val="00776574"/>
    <w:rsid w:val="007A66ED"/>
    <w:rsid w:val="0080723D"/>
    <w:rsid w:val="008E223E"/>
    <w:rsid w:val="0097619E"/>
    <w:rsid w:val="009F46EE"/>
    <w:rsid w:val="00A26B93"/>
    <w:rsid w:val="00B1631A"/>
    <w:rsid w:val="00D11A24"/>
    <w:rsid w:val="00E66878"/>
    <w:rsid w:val="00E71991"/>
    <w:rsid w:val="00E86CD8"/>
    <w:rsid w:val="00E945C1"/>
    <w:rsid w:val="00EC7CFB"/>
    <w:rsid w:val="00EF1F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B88E3"/>
  <w15:chartTrackingRefBased/>
  <w15:docId w15:val="{331454D1-840F-4D49-9817-FE7D43150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hi-IN"/>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6CD8"/>
  </w:style>
  <w:style w:type="paragraph" w:styleId="Heading1">
    <w:name w:val="heading 1"/>
    <w:basedOn w:val="Normal"/>
    <w:next w:val="Normal"/>
    <w:link w:val="Heading1Char"/>
    <w:uiPriority w:val="9"/>
    <w:qFormat/>
    <w:rsid w:val="00EF1F3F"/>
    <w:pPr>
      <w:keepNext/>
      <w:keepLines/>
      <w:pBdr>
        <w:bottom w:val="single" w:sz="4" w:space="2" w:color="E97132"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F1F3F"/>
    <w:pPr>
      <w:keepNext/>
      <w:keepLines/>
      <w:spacing w:before="120" w:after="0" w:line="240" w:lineRule="auto"/>
      <w:outlineLvl w:val="1"/>
    </w:pPr>
    <w:rPr>
      <w:rFonts w:asciiTheme="majorHAnsi" w:eastAsiaTheme="majorEastAsia" w:hAnsiTheme="majorHAnsi" w:cstheme="majorBidi"/>
      <w:color w:val="E97132" w:themeColor="accent2"/>
      <w:sz w:val="36"/>
      <w:szCs w:val="36"/>
    </w:rPr>
  </w:style>
  <w:style w:type="paragraph" w:styleId="Heading3">
    <w:name w:val="heading 3"/>
    <w:basedOn w:val="Normal"/>
    <w:next w:val="Normal"/>
    <w:link w:val="Heading3Char"/>
    <w:uiPriority w:val="9"/>
    <w:unhideWhenUsed/>
    <w:qFormat/>
    <w:rsid w:val="00EF1F3F"/>
    <w:pPr>
      <w:keepNext/>
      <w:keepLines/>
      <w:spacing w:before="80" w:after="0" w:line="240" w:lineRule="auto"/>
      <w:outlineLvl w:val="2"/>
    </w:pPr>
    <w:rPr>
      <w:rFonts w:asciiTheme="majorHAnsi" w:eastAsiaTheme="majorEastAsia" w:hAnsiTheme="majorHAnsi" w:cstheme="majorBidi"/>
      <w:color w:val="BF4E14" w:themeColor="accent2" w:themeShade="BF"/>
      <w:sz w:val="32"/>
      <w:szCs w:val="32"/>
    </w:rPr>
  </w:style>
  <w:style w:type="paragraph" w:styleId="Heading4">
    <w:name w:val="heading 4"/>
    <w:basedOn w:val="Normal"/>
    <w:next w:val="Normal"/>
    <w:link w:val="Heading4Char"/>
    <w:uiPriority w:val="9"/>
    <w:semiHidden/>
    <w:unhideWhenUsed/>
    <w:qFormat/>
    <w:rsid w:val="00EF1F3F"/>
    <w:pPr>
      <w:keepNext/>
      <w:keepLines/>
      <w:spacing w:before="80" w:after="0" w:line="240" w:lineRule="auto"/>
      <w:outlineLvl w:val="3"/>
    </w:pPr>
    <w:rPr>
      <w:rFonts w:asciiTheme="majorHAnsi" w:eastAsiaTheme="majorEastAsia" w:hAnsiTheme="majorHAnsi" w:cstheme="majorBidi"/>
      <w:i/>
      <w:iCs/>
      <w:color w:val="80340D" w:themeColor="accent2" w:themeShade="80"/>
      <w:sz w:val="28"/>
      <w:szCs w:val="28"/>
    </w:rPr>
  </w:style>
  <w:style w:type="paragraph" w:styleId="Heading5">
    <w:name w:val="heading 5"/>
    <w:basedOn w:val="Normal"/>
    <w:next w:val="Normal"/>
    <w:link w:val="Heading5Char"/>
    <w:uiPriority w:val="9"/>
    <w:semiHidden/>
    <w:unhideWhenUsed/>
    <w:qFormat/>
    <w:rsid w:val="00EF1F3F"/>
    <w:pPr>
      <w:keepNext/>
      <w:keepLines/>
      <w:spacing w:before="80" w:after="0" w:line="240" w:lineRule="auto"/>
      <w:outlineLvl w:val="4"/>
    </w:pPr>
    <w:rPr>
      <w:rFonts w:asciiTheme="majorHAnsi" w:eastAsiaTheme="majorEastAsia" w:hAnsiTheme="majorHAnsi" w:cstheme="majorBidi"/>
      <w:color w:val="BF4E14" w:themeColor="accent2" w:themeShade="BF"/>
      <w:sz w:val="24"/>
      <w:szCs w:val="24"/>
    </w:rPr>
  </w:style>
  <w:style w:type="paragraph" w:styleId="Heading6">
    <w:name w:val="heading 6"/>
    <w:basedOn w:val="Normal"/>
    <w:next w:val="Normal"/>
    <w:link w:val="Heading6Char"/>
    <w:uiPriority w:val="9"/>
    <w:semiHidden/>
    <w:unhideWhenUsed/>
    <w:qFormat/>
    <w:rsid w:val="00EF1F3F"/>
    <w:pPr>
      <w:keepNext/>
      <w:keepLines/>
      <w:spacing w:before="80" w:after="0" w:line="240" w:lineRule="auto"/>
      <w:outlineLvl w:val="5"/>
    </w:pPr>
    <w:rPr>
      <w:rFonts w:asciiTheme="majorHAnsi" w:eastAsiaTheme="majorEastAsia" w:hAnsiTheme="majorHAnsi" w:cstheme="majorBidi"/>
      <w:i/>
      <w:iCs/>
      <w:color w:val="80340D" w:themeColor="accent2" w:themeShade="80"/>
      <w:sz w:val="24"/>
      <w:szCs w:val="24"/>
    </w:rPr>
  </w:style>
  <w:style w:type="paragraph" w:styleId="Heading7">
    <w:name w:val="heading 7"/>
    <w:basedOn w:val="Normal"/>
    <w:next w:val="Normal"/>
    <w:link w:val="Heading7Char"/>
    <w:uiPriority w:val="9"/>
    <w:semiHidden/>
    <w:unhideWhenUsed/>
    <w:qFormat/>
    <w:rsid w:val="00EF1F3F"/>
    <w:pPr>
      <w:keepNext/>
      <w:keepLines/>
      <w:spacing w:before="80" w:after="0" w:line="240" w:lineRule="auto"/>
      <w:outlineLvl w:val="6"/>
    </w:pPr>
    <w:rPr>
      <w:rFonts w:asciiTheme="majorHAnsi" w:eastAsiaTheme="majorEastAsia" w:hAnsiTheme="majorHAnsi" w:cstheme="majorBidi"/>
      <w:b/>
      <w:bCs/>
      <w:color w:val="80340D" w:themeColor="accent2" w:themeShade="80"/>
      <w:sz w:val="22"/>
      <w:szCs w:val="22"/>
    </w:rPr>
  </w:style>
  <w:style w:type="paragraph" w:styleId="Heading8">
    <w:name w:val="heading 8"/>
    <w:basedOn w:val="Normal"/>
    <w:next w:val="Normal"/>
    <w:link w:val="Heading8Char"/>
    <w:uiPriority w:val="9"/>
    <w:semiHidden/>
    <w:unhideWhenUsed/>
    <w:qFormat/>
    <w:rsid w:val="00EF1F3F"/>
    <w:pPr>
      <w:keepNext/>
      <w:keepLines/>
      <w:spacing w:before="80" w:after="0" w:line="240" w:lineRule="auto"/>
      <w:outlineLvl w:val="7"/>
    </w:pPr>
    <w:rPr>
      <w:rFonts w:asciiTheme="majorHAnsi" w:eastAsiaTheme="majorEastAsia" w:hAnsiTheme="majorHAnsi" w:cstheme="majorBidi"/>
      <w:color w:val="80340D" w:themeColor="accent2" w:themeShade="80"/>
      <w:sz w:val="22"/>
      <w:szCs w:val="22"/>
    </w:rPr>
  </w:style>
  <w:style w:type="paragraph" w:styleId="Heading9">
    <w:name w:val="heading 9"/>
    <w:basedOn w:val="Normal"/>
    <w:next w:val="Normal"/>
    <w:link w:val="Heading9Char"/>
    <w:uiPriority w:val="9"/>
    <w:semiHidden/>
    <w:unhideWhenUsed/>
    <w:qFormat/>
    <w:rsid w:val="00EF1F3F"/>
    <w:pPr>
      <w:keepNext/>
      <w:keepLines/>
      <w:spacing w:before="80" w:after="0" w:line="240" w:lineRule="auto"/>
      <w:outlineLvl w:val="8"/>
    </w:pPr>
    <w:rPr>
      <w:rFonts w:asciiTheme="majorHAnsi" w:eastAsiaTheme="majorEastAsia" w:hAnsiTheme="majorHAnsi" w:cstheme="majorBidi"/>
      <w:i/>
      <w:iCs/>
      <w:color w:val="80340D"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F3F"/>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EF1F3F"/>
    <w:rPr>
      <w:rFonts w:asciiTheme="majorHAnsi" w:eastAsiaTheme="majorEastAsia" w:hAnsiTheme="majorHAnsi" w:cstheme="majorBidi"/>
      <w:color w:val="E97132" w:themeColor="accent2"/>
      <w:sz w:val="36"/>
      <w:szCs w:val="36"/>
    </w:rPr>
  </w:style>
  <w:style w:type="character" w:customStyle="1" w:styleId="Heading3Char">
    <w:name w:val="Heading 3 Char"/>
    <w:basedOn w:val="DefaultParagraphFont"/>
    <w:link w:val="Heading3"/>
    <w:uiPriority w:val="9"/>
    <w:rsid w:val="00EF1F3F"/>
    <w:rPr>
      <w:rFonts w:asciiTheme="majorHAnsi" w:eastAsiaTheme="majorEastAsia" w:hAnsiTheme="majorHAnsi" w:cstheme="majorBidi"/>
      <w:color w:val="BF4E14" w:themeColor="accent2" w:themeShade="BF"/>
      <w:sz w:val="32"/>
      <w:szCs w:val="32"/>
    </w:rPr>
  </w:style>
  <w:style w:type="character" w:customStyle="1" w:styleId="Heading4Char">
    <w:name w:val="Heading 4 Char"/>
    <w:basedOn w:val="DefaultParagraphFont"/>
    <w:link w:val="Heading4"/>
    <w:uiPriority w:val="9"/>
    <w:semiHidden/>
    <w:rsid w:val="00EF1F3F"/>
    <w:rPr>
      <w:rFonts w:asciiTheme="majorHAnsi" w:eastAsiaTheme="majorEastAsia" w:hAnsiTheme="majorHAnsi" w:cstheme="majorBidi"/>
      <w:i/>
      <w:iCs/>
      <w:color w:val="80340D" w:themeColor="accent2" w:themeShade="80"/>
      <w:sz w:val="28"/>
      <w:szCs w:val="28"/>
    </w:rPr>
  </w:style>
  <w:style w:type="character" w:customStyle="1" w:styleId="Heading5Char">
    <w:name w:val="Heading 5 Char"/>
    <w:basedOn w:val="DefaultParagraphFont"/>
    <w:link w:val="Heading5"/>
    <w:uiPriority w:val="9"/>
    <w:semiHidden/>
    <w:rsid w:val="00EF1F3F"/>
    <w:rPr>
      <w:rFonts w:asciiTheme="majorHAnsi" w:eastAsiaTheme="majorEastAsia" w:hAnsiTheme="majorHAnsi" w:cstheme="majorBidi"/>
      <w:color w:val="BF4E14" w:themeColor="accent2" w:themeShade="BF"/>
      <w:sz w:val="24"/>
      <w:szCs w:val="24"/>
    </w:rPr>
  </w:style>
  <w:style w:type="character" w:customStyle="1" w:styleId="Heading6Char">
    <w:name w:val="Heading 6 Char"/>
    <w:basedOn w:val="DefaultParagraphFont"/>
    <w:link w:val="Heading6"/>
    <w:uiPriority w:val="9"/>
    <w:semiHidden/>
    <w:rsid w:val="00EF1F3F"/>
    <w:rPr>
      <w:rFonts w:asciiTheme="majorHAnsi" w:eastAsiaTheme="majorEastAsia" w:hAnsiTheme="majorHAnsi" w:cstheme="majorBidi"/>
      <w:i/>
      <w:iCs/>
      <w:color w:val="80340D" w:themeColor="accent2" w:themeShade="80"/>
      <w:sz w:val="24"/>
      <w:szCs w:val="24"/>
    </w:rPr>
  </w:style>
  <w:style w:type="character" w:customStyle="1" w:styleId="Heading7Char">
    <w:name w:val="Heading 7 Char"/>
    <w:basedOn w:val="DefaultParagraphFont"/>
    <w:link w:val="Heading7"/>
    <w:uiPriority w:val="9"/>
    <w:semiHidden/>
    <w:rsid w:val="00EF1F3F"/>
    <w:rPr>
      <w:rFonts w:asciiTheme="majorHAnsi" w:eastAsiaTheme="majorEastAsia" w:hAnsiTheme="majorHAnsi" w:cstheme="majorBidi"/>
      <w:b/>
      <w:bCs/>
      <w:color w:val="80340D" w:themeColor="accent2" w:themeShade="80"/>
      <w:sz w:val="22"/>
      <w:szCs w:val="22"/>
    </w:rPr>
  </w:style>
  <w:style w:type="character" w:customStyle="1" w:styleId="Heading8Char">
    <w:name w:val="Heading 8 Char"/>
    <w:basedOn w:val="DefaultParagraphFont"/>
    <w:link w:val="Heading8"/>
    <w:uiPriority w:val="9"/>
    <w:semiHidden/>
    <w:rsid w:val="00EF1F3F"/>
    <w:rPr>
      <w:rFonts w:asciiTheme="majorHAnsi" w:eastAsiaTheme="majorEastAsia" w:hAnsiTheme="majorHAnsi" w:cstheme="majorBidi"/>
      <w:color w:val="80340D" w:themeColor="accent2" w:themeShade="80"/>
      <w:sz w:val="22"/>
      <w:szCs w:val="22"/>
    </w:rPr>
  </w:style>
  <w:style w:type="character" w:customStyle="1" w:styleId="Heading9Char">
    <w:name w:val="Heading 9 Char"/>
    <w:basedOn w:val="DefaultParagraphFont"/>
    <w:link w:val="Heading9"/>
    <w:uiPriority w:val="9"/>
    <w:semiHidden/>
    <w:rsid w:val="00EF1F3F"/>
    <w:rPr>
      <w:rFonts w:asciiTheme="majorHAnsi" w:eastAsiaTheme="majorEastAsia" w:hAnsiTheme="majorHAnsi" w:cstheme="majorBidi"/>
      <w:i/>
      <w:iCs/>
      <w:color w:val="80340D" w:themeColor="accent2" w:themeShade="80"/>
      <w:sz w:val="22"/>
      <w:szCs w:val="22"/>
    </w:rPr>
  </w:style>
  <w:style w:type="paragraph" w:styleId="Title">
    <w:name w:val="Title"/>
    <w:basedOn w:val="Normal"/>
    <w:next w:val="Normal"/>
    <w:link w:val="TitleChar"/>
    <w:uiPriority w:val="10"/>
    <w:qFormat/>
    <w:rsid w:val="00EF1F3F"/>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F1F3F"/>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F1F3F"/>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F1F3F"/>
    <w:rPr>
      <w:caps/>
      <w:color w:val="404040" w:themeColor="text1" w:themeTint="BF"/>
      <w:spacing w:val="20"/>
      <w:sz w:val="28"/>
      <w:szCs w:val="28"/>
    </w:rPr>
  </w:style>
  <w:style w:type="paragraph" w:styleId="Quote">
    <w:name w:val="Quote"/>
    <w:basedOn w:val="Normal"/>
    <w:next w:val="Normal"/>
    <w:link w:val="QuoteChar"/>
    <w:uiPriority w:val="29"/>
    <w:qFormat/>
    <w:rsid w:val="00EF1F3F"/>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F1F3F"/>
    <w:rPr>
      <w:rFonts w:asciiTheme="majorHAnsi" w:eastAsiaTheme="majorEastAsia" w:hAnsiTheme="majorHAnsi" w:cstheme="majorBidi"/>
      <w:color w:val="000000" w:themeColor="text1"/>
      <w:sz w:val="24"/>
      <w:szCs w:val="24"/>
    </w:rPr>
  </w:style>
  <w:style w:type="paragraph" w:styleId="ListParagraph">
    <w:name w:val="List Paragraph"/>
    <w:basedOn w:val="Normal"/>
    <w:uiPriority w:val="34"/>
    <w:qFormat/>
    <w:rsid w:val="007A66ED"/>
    <w:pPr>
      <w:ind w:left="720"/>
      <w:contextualSpacing/>
    </w:pPr>
    <w:rPr>
      <w:rFonts w:cs="Mangal"/>
      <w:szCs w:val="19"/>
    </w:rPr>
  </w:style>
  <w:style w:type="character" w:styleId="IntenseEmphasis">
    <w:name w:val="Intense Emphasis"/>
    <w:basedOn w:val="DefaultParagraphFont"/>
    <w:uiPriority w:val="21"/>
    <w:qFormat/>
    <w:rsid w:val="00EF1F3F"/>
    <w:rPr>
      <w:b/>
      <w:bCs/>
      <w:i/>
      <w:iCs/>
      <w:caps w:val="0"/>
      <w:smallCaps w:val="0"/>
      <w:strike w:val="0"/>
      <w:dstrike w:val="0"/>
      <w:color w:val="E97132" w:themeColor="accent2"/>
    </w:rPr>
  </w:style>
  <w:style w:type="paragraph" w:styleId="IntenseQuote">
    <w:name w:val="Intense Quote"/>
    <w:basedOn w:val="Normal"/>
    <w:next w:val="Normal"/>
    <w:link w:val="IntenseQuoteChar"/>
    <w:uiPriority w:val="30"/>
    <w:qFormat/>
    <w:rsid w:val="00EF1F3F"/>
    <w:pPr>
      <w:pBdr>
        <w:top w:val="single" w:sz="24" w:space="4" w:color="E97132"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F1F3F"/>
    <w:rPr>
      <w:rFonts w:asciiTheme="majorHAnsi" w:eastAsiaTheme="majorEastAsia" w:hAnsiTheme="majorHAnsi" w:cstheme="majorBidi"/>
      <w:sz w:val="24"/>
      <w:szCs w:val="24"/>
    </w:rPr>
  </w:style>
  <w:style w:type="character" w:styleId="IntenseReference">
    <w:name w:val="Intense Reference"/>
    <w:basedOn w:val="DefaultParagraphFont"/>
    <w:uiPriority w:val="32"/>
    <w:qFormat/>
    <w:rsid w:val="00EF1F3F"/>
    <w:rPr>
      <w:b/>
      <w:bCs/>
      <w:caps w:val="0"/>
      <w:smallCaps/>
      <w:color w:val="auto"/>
      <w:spacing w:val="0"/>
      <w:u w:val="single"/>
    </w:rPr>
  </w:style>
  <w:style w:type="paragraph" w:styleId="Caption">
    <w:name w:val="caption"/>
    <w:basedOn w:val="Normal"/>
    <w:next w:val="Normal"/>
    <w:uiPriority w:val="35"/>
    <w:semiHidden/>
    <w:unhideWhenUsed/>
    <w:qFormat/>
    <w:rsid w:val="00EF1F3F"/>
    <w:pPr>
      <w:spacing w:line="240" w:lineRule="auto"/>
    </w:pPr>
    <w:rPr>
      <w:b/>
      <w:bCs/>
      <w:color w:val="404040" w:themeColor="text1" w:themeTint="BF"/>
      <w:sz w:val="16"/>
      <w:szCs w:val="16"/>
    </w:rPr>
  </w:style>
  <w:style w:type="character" w:styleId="Strong">
    <w:name w:val="Strong"/>
    <w:basedOn w:val="DefaultParagraphFont"/>
    <w:uiPriority w:val="22"/>
    <w:qFormat/>
    <w:rsid w:val="00EF1F3F"/>
    <w:rPr>
      <w:b/>
      <w:bCs/>
    </w:rPr>
  </w:style>
  <w:style w:type="character" w:styleId="Emphasis">
    <w:name w:val="Emphasis"/>
    <w:basedOn w:val="DefaultParagraphFont"/>
    <w:uiPriority w:val="20"/>
    <w:qFormat/>
    <w:rsid w:val="00EF1F3F"/>
    <w:rPr>
      <w:i/>
      <w:iCs/>
      <w:color w:val="000000" w:themeColor="text1"/>
    </w:rPr>
  </w:style>
  <w:style w:type="paragraph" w:styleId="NoSpacing">
    <w:name w:val="No Spacing"/>
    <w:uiPriority w:val="1"/>
    <w:qFormat/>
    <w:rsid w:val="00EF1F3F"/>
    <w:pPr>
      <w:spacing w:after="0" w:line="240" w:lineRule="auto"/>
    </w:pPr>
  </w:style>
  <w:style w:type="character" w:styleId="SubtleEmphasis">
    <w:name w:val="Subtle Emphasis"/>
    <w:basedOn w:val="DefaultParagraphFont"/>
    <w:uiPriority w:val="19"/>
    <w:qFormat/>
    <w:rsid w:val="00EF1F3F"/>
    <w:rPr>
      <w:i/>
      <w:iCs/>
      <w:color w:val="595959" w:themeColor="text1" w:themeTint="A6"/>
    </w:rPr>
  </w:style>
  <w:style w:type="character" w:styleId="SubtleReference">
    <w:name w:val="Subtle Reference"/>
    <w:basedOn w:val="DefaultParagraphFont"/>
    <w:uiPriority w:val="31"/>
    <w:qFormat/>
    <w:rsid w:val="00EF1F3F"/>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EF1F3F"/>
    <w:rPr>
      <w:b/>
      <w:bCs/>
      <w:caps w:val="0"/>
      <w:smallCaps/>
      <w:spacing w:val="0"/>
    </w:rPr>
  </w:style>
  <w:style w:type="paragraph" w:styleId="TOCHeading">
    <w:name w:val="TOC Heading"/>
    <w:basedOn w:val="Heading1"/>
    <w:next w:val="Normal"/>
    <w:uiPriority w:val="39"/>
    <w:semiHidden/>
    <w:unhideWhenUsed/>
    <w:qFormat/>
    <w:rsid w:val="00EF1F3F"/>
    <w:pPr>
      <w:outlineLvl w:val="9"/>
    </w:pPr>
  </w:style>
  <w:style w:type="paragraph" w:styleId="Revision">
    <w:name w:val="Revision"/>
    <w:hidden/>
    <w:uiPriority w:val="99"/>
    <w:semiHidden/>
    <w:rsid w:val="00EC7CFB"/>
    <w:pPr>
      <w:spacing w:after="0" w:line="240" w:lineRule="auto"/>
    </w:pPr>
    <w:rPr>
      <w:szCs w:val="19"/>
    </w:rPr>
  </w:style>
  <w:style w:type="paragraph" w:styleId="Header">
    <w:name w:val="header"/>
    <w:basedOn w:val="Normal"/>
    <w:link w:val="HeaderChar"/>
    <w:uiPriority w:val="99"/>
    <w:unhideWhenUsed/>
    <w:rsid w:val="00253F6B"/>
    <w:pPr>
      <w:tabs>
        <w:tab w:val="center" w:pos="4513"/>
        <w:tab w:val="right" w:pos="9026"/>
      </w:tabs>
      <w:spacing w:after="0" w:line="240" w:lineRule="auto"/>
    </w:pPr>
    <w:rPr>
      <w:szCs w:val="19"/>
    </w:rPr>
  </w:style>
  <w:style w:type="character" w:customStyle="1" w:styleId="HeaderChar">
    <w:name w:val="Header Char"/>
    <w:basedOn w:val="DefaultParagraphFont"/>
    <w:link w:val="Header"/>
    <w:uiPriority w:val="99"/>
    <w:rsid w:val="00253F6B"/>
    <w:rPr>
      <w:szCs w:val="19"/>
    </w:rPr>
  </w:style>
  <w:style w:type="paragraph" w:styleId="Footer">
    <w:name w:val="footer"/>
    <w:basedOn w:val="Normal"/>
    <w:link w:val="FooterChar"/>
    <w:uiPriority w:val="99"/>
    <w:unhideWhenUsed/>
    <w:rsid w:val="00253F6B"/>
    <w:pPr>
      <w:tabs>
        <w:tab w:val="center" w:pos="4513"/>
        <w:tab w:val="right" w:pos="9026"/>
      </w:tabs>
      <w:spacing w:after="0" w:line="240" w:lineRule="auto"/>
    </w:pPr>
    <w:rPr>
      <w:szCs w:val="19"/>
    </w:rPr>
  </w:style>
  <w:style w:type="character" w:customStyle="1" w:styleId="FooterChar">
    <w:name w:val="Footer Char"/>
    <w:basedOn w:val="DefaultParagraphFont"/>
    <w:link w:val="Footer"/>
    <w:uiPriority w:val="99"/>
    <w:rsid w:val="00253F6B"/>
    <w:rPr>
      <w:szCs w:val="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623495">
      <w:bodyDiv w:val="1"/>
      <w:marLeft w:val="0"/>
      <w:marRight w:val="0"/>
      <w:marTop w:val="0"/>
      <w:marBottom w:val="0"/>
      <w:divBdr>
        <w:top w:val="none" w:sz="0" w:space="0" w:color="auto"/>
        <w:left w:val="none" w:sz="0" w:space="0" w:color="auto"/>
        <w:bottom w:val="none" w:sz="0" w:space="0" w:color="auto"/>
        <w:right w:val="none" w:sz="0" w:space="0" w:color="auto"/>
      </w:divBdr>
    </w:div>
    <w:div w:id="616528018">
      <w:bodyDiv w:val="1"/>
      <w:marLeft w:val="0"/>
      <w:marRight w:val="0"/>
      <w:marTop w:val="0"/>
      <w:marBottom w:val="0"/>
      <w:divBdr>
        <w:top w:val="none" w:sz="0" w:space="0" w:color="auto"/>
        <w:left w:val="none" w:sz="0" w:space="0" w:color="auto"/>
        <w:bottom w:val="none" w:sz="0" w:space="0" w:color="auto"/>
        <w:right w:val="none" w:sz="0" w:space="0" w:color="auto"/>
      </w:divBdr>
    </w:div>
    <w:div w:id="644889998">
      <w:bodyDiv w:val="1"/>
      <w:marLeft w:val="0"/>
      <w:marRight w:val="0"/>
      <w:marTop w:val="0"/>
      <w:marBottom w:val="0"/>
      <w:divBdr>
        <w:top w:val="none" w:sz="0" w:space="0" w:color="auto"/>
        <w:left w:val="none" w:sz="0" w:space="0" w:color="auto"/>
        <w:bottom w:val="none" w:sz="0" w:space="0" w:color="auto"/>
        <w:right w:val="none" w:sz="0" w:space="0" w:color="auto"/>
      </w:divBdr>
      <w:divsChild>
        <w:div w:id="1125931052">
          <w:marLeft w:val="0"/>
          <w:marRight w:val="0"/>
          <w:marTop w:val="0"/>
          <w:marBottom w:val="0"/>
          <w:divBdr>
            <w:top w:val="none" w:sz="0" w:space="0" w:color="auto"/>
            <w:left w:val="none" w:sz="0" w:space="0" w:color="auto"/>
            <w:bottom w:val="none" w:sz="0" w:space="0" w:color="auto"/>
            <w:right w:val="none" w:sz="0" w:space="0" w:color="auto"/>
          </w:divBdr>
          <w:divsChild>
            <w:div w:id="150478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947802">
      <w:bodyDiv w:val="1"/>
      <w:marLeft w:val="0"/>
      <w:marRight w:val="0"/>
      <w:marTop w:val="0"/>
      <w:marBottom w:val="0"/>
      <w:divBdr>
        <w:top w:val="none" w:sz="0" w:space="0" w:color="auto"/>
        <w:left w:val="none" w:sz="0" w:space="0" w:color="auto"/>
        <w:bottom w:val="none" w:sz="0" w:space="0" w:color="auto"/>
        <w:right w:val="none" w:sz="0" w:space="0" w:color="auto"/>
      </w:divBdr>
    </w:div>
    <w:div w:id="753359120">
      <w:bodyDiv w:val="1"/>
      <w:marLeft w:val="0"/>
      <w:marRight w:val="0"/>
      <w:marTop w:val="0"/>
      <w:marBottom w:val="0"/>
      <w:divBdr>
        <w:top w:val="none" w:sz="0" w:space="0" w:color="auto"/>
        <w:left w:val="none" w:sz="0" w:space="0" w:color="auto"/>
        <w:bottom w:val="none" w:sz="0" w:space="0" w:color="auto"/>
        <w:right w:val="none" w:sz="0" w:space="0" w:color="auto"/>
      </w:divBdr>
      <w:divsChild>
        <w:div w:id="633104266">
          <w:marLeft w:val="0"/>
          <w:marRight w:val="0"/>
          <w:marTop w:val="0"/>
          <w:marBottom w:val="0"/>
          <w:divBdr>
            <w:top w:val="none" w:sz="0" w:space="0" w:color="auto"/>
            <w:left w:val="none" w:sz="0" w:space="0" w:color="auto"/>
            <w:bottom w:val="none" w:sz="0" w:space="0" w:color="auto"/>
            <w:right w:val="none" w:sz="0" w:space="0" w:color="auto"/>
          </w:divBdr>
          <w:divsChild>
            <w:div w:id="109131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907026">
      <w:bodyDiv w:val="1"/>
      <w:marLeft w:val="0"/>
      <w:marRight w:val="0"/>
      <w:marTop w:val="0"/>
      <w:marBottom w:val="0"/>
      <w:divBdr>
        <w:top w:val="none" w:sz="0" w:space="0" w:color="auto"/>
        <w:left w:val="none" w:sz="0" w:space="0" w:color="auto"/>
        <w:bottom w:val="none" w:sz="0" w:space="0" w:color="auto"/>
        <w:right w:val="none" w:sz="0" w:space="0" w:color="auto"/>
      </w:divBdr>
    </w:div>
    <w:div w:id="1312556820">
      <w:bodyDiv w:val="1"/>
      <w:marLeft w:val="0"/>
      <w:marRight w:val="0"/>
      <w:marTop w:val="0"/>
      <w:marBottom w:val="0"/>
      <w:divBdr>
        <w:top w:val="none" w:sz="0" w:space="0" w:color="auto"/>
        <w:left w:val="none" w:sz="0" w:space="0" w:color="auto"/>
        <w:bottom w:val="none" w:sz="0" w:space="0" w:color="auto"/>
        <w:right w:val="none" w:sz="0" w:space="0" w:color="auto"/>
      </w:divBdr>
    </w:div>
    <w:div w:id="1559781536">
      <w:bodyDiv w:val="1"/>
      <w:marLeft w:val="0"/>
      <w:marRight w:val="0"/>
      <w:marTop w:val="0"/>
      <w:marBottom w:val="0"/>
      <w:divBdr>
        <w:top w:val="none" w:sz="0" w:space="0" w:color="auto"/>
        <w:left w:val="none" w:sz="0" w:space="0" w:color="auto"/>
        <w:bottom w:val="none" w:sz="0" w:space="0" w:color="auto"/>
        <w:right w:val="none" w:sz="0" w:space="0" w:color="auto"/>
      </w:divBdr>
      <w:divsChild>
        <w:div w:id="1066418643">
          <w:marLeft w:val="0"/>
          <w:marRight w:val="0"/>
          <w:marTop w:val="0"/>
          <w:marBottom w:val="0"/>
          <w:divBdr>
            <w:top w:val="none" w:sz="0" w:space="0" w:color="auto"/>
            <w:left w:val="none" w:sz="0" w:space="0" w:color="auto"/>
            <w:bottom w:val="none" w:sz="0" w:space="0" w:color="auto"/>
            <w:right w:val="none" w:sz="0" w:space="0" w:color="auto"/>
          </w:divBdr>
          <w:divsChild>
            <w:div w:id="39435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839028">
      <w:bodyDiv w:val="1"/>
      <w:marLeft w:val="0"/>
      <w:marRight w:val="0"/>
      <w:marTop w:val="0"/>
      <w:marBottom w:val="0"/>
      <w:divBdr>
        <w:top w:val="none" w:sz="0" w:space="0" w:color="auto"/>
        <w:left w:val="none" w:sz="0" w:space="0" w:color="auto"/>
        <w:bottom w:val="none" w:sz="0" w:space="0" w:color="auto"/>
        <w:right w:val="none" w:sz="0" w:space="0" w:color="auto"/>
      </w:divBdr>
    </w:div>
    <w:div w:id="1674455330">
      <w:bodyDiv w:val="1"/>
      <w:marLeft w:val="0"/>
      <w:marRight w:val="0"/>
      <w:marTop w:val="0"/>
      <w:marBottom w:val="0"/>
      <w:divBdr>
        <w:top w:val="none" w:sz="0" w:space="0" w:color="auto"/>
        <w:left w:val="none" w:sz="0" w:space="0" w:color="auto"/>
        <w:bottom w:val="none" w:sz="0" w:space="0" w:color="auto"/>
        <w:right w:val="none" w:sz="0" w:space="0" w:color="auto"/>
      </w:divBdr>
    </w:div>
    <w:div w:id="1740051813">
      <w:bodyDiv w:val="1"/>
      <w:marLeft w:val="0"/>
      <w:marRight w:val="0"/>
      <w:marTop w:val="0"/>
      <w:marBottom w:val="0"/>
      <w:divBdr>
        <w:top w:val="none" w:sz="0" w:space="0" w:color="auto"/>
        <w:left w:val="none" w:sz="0" w:space="0" w:color="auto"/>
        <w:bottom w:val="none" w:sz="0" w:space="0" w:color="auto"/>
        <w:right w:val="none" w:sz="0" w:space="0" w:color="auto"/>
      </w:divBdr>
    </w:div>
    <w:div w:id="1843007942">
      <w:bodyDiv w:val="1"/>
      <w:marLeft w:val="0"/>
      <w:marRight w:val="0"/>
      <w:marTop w:val="0"/>
      <w:marBottom w:val="0"/>
      <w:divBdr>
        <w:top w:val="none" w:sz="0" w:space="0" w:color="auto"/>
        <w:left w:val="none" w:sz="0" w:space="0" w:color="auto"/>
        <w:bottom w:val="none" w:sz="0" w:space="0" w:color="auto"/>
        <w:right w:val="none" w:sz="0" w:space="0" w:color="auto"/>
      </w:divBdr>
      <w:divsChild>
        <w:div w:id="1208487826">
          <w:marLeft w:val="0"/>
          <w:marRight w:val="0"/>
          <w:marTop w:val="0"/>
          <w:marBottom w:val="0"/>
          <w:divBdr>
            <w:top w:val="none" w:sz="0" w:space="0" w:color="auto"/>
            <w:left w:val="none" w:sz="0" w:space="0" w:color="auto"/>
            <w:bottom w:val="none" w:sz="0" w:space="0" w:color="auto"/>
            <w:right w:val="none" w:sz="0" w:space="0" w:color="auto"/>
          </w:divBdr>
          <w:divsChild>
            <w:div w:id="16523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package" Target="embeddings/Microsoft_Visio_Drawing1.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8CA06-874D-484F-8116-AC47377EF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6</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Debarghaya Mitra</dc:creator>
  <cp:keywords/>
  <dc:description/>
  <cp:lastModifiedBy>Debarghaya Mitra</cp:lastModifiedBy>
  <cp:revision>20</cp:revision>
  <cp:lastPrinted>2024-09-14T18:56:00Z</cp:lastPrinted>
  <dcterms:created xsi:type="dcterms:W3CDTF">2024-09-14T05:45:00Z</dcterms:created>
  <dcterms:modified xsi:type="dcterms:W3CDTF">2024-09-14T18:59:00Z</dcterms:modified>
</cp:coreProperties>
</file>